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0F68" w14:textId="77777777" w:rsidR="009507DF" w:rsidRDefault="009507DF" w:rsidP="00DA7258">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10065" w:type="dxa"/>
        <w:tblInd w:w="-459" w:type="dxa"/>
        <w:tblLayout w:type="fixed"/>
        <w:tblLook w:val="0000" w:firstRow="0" w:lastRow="0" w:firstColumn="0" w:lastColumn="0" w:noHBand="0" w:noVBand="0"/>
      </w:tblPr>
      <w:tblGrid>
        <w:gridCol w:w="1526"/>
        <w:gridCol w:w="4711"/>
        <w:gridCol w:w="1701"/>
        <w:gridCol w:w="2127"/>
      </w:tblGrid>
      <w:tr w:rsidR="009507DF" w14:paraId="6456BF83" w14:textId="77777777">
        <w:trPr>
          <w:trHeight w:val="816"/>
        </w:trPr>
        <w:tc>
          <w:tcPr>
            <w:tcW w:w="1526" w:type="dxa"/>
            <w:vMerge w:val="restart"/>
            <w:vAlign w:val="center"/>
          </w:tcPr>
          <w:p w14:paraId="4261D5E2" w14:textId="77777777" w:rsidR="009507DF" w:rsidRDefault="00BA1DC2" w:rsidP="00DA7258">
            <w:pPr>
              <w:widowControl w:val="0"/>
              <w:jc w:val="center"/>
              <w:rPr>
                <w:sz w:val="32"/>
                <w:szCs w:val="32"/>
              </w:rPr>
            </w:pPr>
            <w:r>
              <w:rPr>
                <w:noProof/>
              </w:rPr>
              <w:drawing>
                <wp:inline distT="0" distB="0" distL="114300" distR="114300" wp14:anchorId="045161FD" wp14:editId="4128E793">
                  <wp:extent cx="882015" cy="521335"/>
                  <wp:effectExtent l="0" t="0" r="0" b="0"/>
                  <wp:docPr id="1" name="image1.jpg" descr="LOGO DHCNTT -hinh.jpg"/>
                  <wp:cNvGraphicFramePr/>
                  <a:graphic xmlns:a="http://schemas.openxmlformats.org/drawingml/2006/main">
                    <a:graphicData uri="http://schemas.openxmlformats.org/drawingml/2006/picture">
                      <pic:pic xmlns:pic="http://schemas.openxmlformats.org/drawingml/2006/picture">
                        <pic:nvPicPr>
                          <pic:cNvPr id="0" name="image1.jpg" descr="LOGO DHCNTT -hinh.jpg"/>
                          <pic:cNvPicPr preferRelativeResize="0"/>
                        </pic:nvPicPr>
                        <pic:blipFill>
                          <a:blip r:embed="rId8"/>
                          <a:srcRect/>
                          <a:stretch>
                            <a:fillRect/>
                          </a:stretch>
                        </pic:blipFill>
                        <pic:spPr>
                          <a:xfrm>
                            <a:off x="0" y="0"/>
                            <a:ext cx="882015" cy="521335"/>
                          </a:xfrm>
                          <a:prstGeom prst="rect">
                            <a:avLst/>
                          </a:prstGeom>
                          <a:ln/>
                        </pic:spPr>
                      </pic:pic>
                    </a:graphicData>
                  </a:graphic>
                </wp:inline>
              </w:drawing>
            </w:r>
          </w:p>
        </w:tc>
        <w:tc>
          <w:tcPr>
            <w:tcW w:w="4711" w:type="dxa"/>
            <w:vMerge w:val="restart"/>
            <w:tcBorders>
              <w:right w:val="dotted" w:sz="4" w:space="0" w:color="000000"/>
            </w:tcBorders>
            <w:vAlign w:val="center"/>
          </w:tcPr>
          <w:p w14:paraId="3E57156B" w14:textId="77777777" w:rsidR="009507DF" w:rsidRDefault="00BA1DC2" w:rsidP="00DA7258">
            <w:pPr>
              <w:widowControl w:val="0"/>
              <w:tabs>
                <w:tab w:val="center" w:pos="2194"/>
              </w:tabs>
            </w:pPr>
            <w:r>
              <w:tab/>
              <w:t>ĐẠI HỌC QUỐC GIA TP. HCM</w:t>
            </w:r>
          </w:p>
          <w:p w14:paraId="2DDD8D4D" w14:textId="77777777" w:rsidR="009507DF" w:rsidRDefault="00BA1DC2" w:rsidP="00DA7258">
            <w:pPr>
              <w:widowControl w:val="0"/>
              <w:tabs>
                <w:tab w:val="center" w:pos="2194"/>
              </w:tabs>
            </w:pPr>
            <w:r>
              <w:rPr>
                <w:b/>
              </w:rPr>
              <w:tab/>
              <w:t>TRƯỜNG ĐẠI HỌC CÔNG NGHỆ THÔNG TIN</w:t>
            </w:r>
          </w:p>
          <w:p w14:paraId="27829E3D" w14:textId="77777777" w:rsidR="009507DF" w:rsidRDefault="009507DF" w:rsidP="00DA7258">
            <w:pPr>
              <w:widowControl w:val="0"/>
              <w:jc w:val="center"/>
              <w:rPr>
                <w:sz w:val="32"/>
                <w:szCs w:val="32"/>
              </w:rPr>
            </w:pPr>
          </w:p>
        </w:tc>
        <w:tc>
          <w:tcPr>
            <w:tcW w:w="1701" w:type="dxa"/>
            <w:tcBorders>
              <w:top w:val="dotted" w:sz="4" w:space="0" w:color="000000"/>
              <w:left w:val="dotted" w:sz="4" w:space="0" w:color="000000"/>
              <w:right w:val="dotted" w:sz="4" w:space="0" w:color="000000"/>
            </w:tcBorders>
            <w:vAlign w:val="center"/>
          </w:tcPr>
          <w:p w14:paraId="58FD46C7" w14:textId="77777777" w:rsidR="009507DF" w:rsidRDefault="00BA1DC2" w:rsidP="00DA7258">
            <w:pPr>
              <w:widowControl w:val="0"/>
              <w:rPr>
                <w:sz w:val="32"/>
                <w:szCs w:val="32"/>
              </w:rPr>
            </w:pPr>
            <w:r>
              <w:t>Ngày nhận hồ sơ</w:t>
            </w:r>
          </w:p>
        </w:tc>
        <w:tc>
          <w:tcPr>
            <w:tcW w:w="2127" w:type="dxa"/>
            <w:tcBorders>
              <w:top w:val="dotted" w:sz="4" w:space="0" w:color="000000"/>
              <w:left w:val="dotted" w:sz="4" w:space="0" w:color="000000"/>
              <w:right w:val="dotted" w:sz="4" w:space="0" w:color="000000"/>
            </w:tcBorders>
            <w:vAlign w:val="center"/>
          </w:tcPr>
          <w:p w14:paraId="0791181D" w14:textId="77777777" w:rsidR="009507DF" w:rsidRDefault="009507DF" w:rsidP="00DA7258">
            <w:pPr>
              <w:widowControl w:val="0"/>
              <w:jc w:val="center"/>
              <w:rPr>
                <w:sz w:val="32"/>
                <w:szCs w:val="32"/>
              </w:rPr>
            </w:pPr>
          </w:p>
        </w:tc>
      </w:tr>
      <w:tr w:rsidR="009507DF" w14:paraId="3037EFE1" w14:textId="77777777">
        <w:trPr>
          <w:trHeight w:val="420"/>
        </w:trPr>
        <w:tc>
          <w:tcPr>
            <w:tcW w:w="1526" w:type="dxa"/>
            <w:vMerge/>
            <w:vAlign w:val="center"/>
          </w:tcPr>
          <w:p w14:paraId="6EFE0085" w14:textId="77777777" w:rsidR="009507DF" w:rsidRDefault="009507DF" w:rsidP="00DA7258">
            <w:pPr>
              <w:widowControl w:val="0"/>
              <w:pBdr>
                <w:top w:val="nil"/>
                <w:left w:val="nil"/>
                <w:bottom w:val="nil"/>
                <w:right w:val="nil"/>
                <w:between w:val="nil"/>
              </w:pBdr>
              <w:spacing w:line="276" w:lineRule="auto"/>
              <w:rPr>
                <w:sz w:val="32"/>
                <w:szCs w:val="32"/>
              </w:rPr>
            </w:pPr>
          </w:p>
        </w:tc>
        <w:tc>
          <w:tcPr>
            <w:tcW w:w="4711" w:type="dxa"/>
            <w:vMerge/>
            <w:tcBorders>
              <w:right w:val="dotted" w:sz="4" w:space="0" w:color="000000"/>
            </w:tcBorders>
            <w:vAlign w:val="center"/>
          </w:tcPr>
          <w:p w14:paraId="2166D8CB" w14:textId="77777777" w:rsidR="009507DF" w:rsidRDefault="009507DF" w:rsidP="00DA7258">
            <w:pPr>
              <w:widowControl w:val="0"/>
              <w:pBdr>
                <w:top w:val="nil"/>
                <w:left w:val="nil"/>
                <w:bottom w:val="nil"/>
                <w:right w:val="nil"/>
                <w:between w:val="nil"/>
              </w:pBdr>
              <w:spacing w:line="276" w:lineRule="auto"/>
              <w:rPr>
                <w:sz w:val="32"/>
                <w:szCs w:val="32"/>
              </w:rPr>
            </w:pPr>
          </w:p>
        </w:tc>
        <w:tc>
          <w:tcPr>
            <w:tcW w:w="3828" w:type="dxa"/>
            <w:gridSpan w:val="2"/>
            <w:tcBorders>
              <w:top w:val="dotted" w:sz="4" w:space="0" w:color="000000"/>
              <w:left w:val="dotted" w:sz="4" w:space="0" w:color="000000"/>
              <w:bottom w:val="dotted" w:sz="4" w:space="0" w:color="000000"/>
              <w:right w:val="dotted" w:sz="4" w:space="0" w:color="000000"/>
            </w:tcBorders>
            <w:vAlign w:val="center"/>
          </w:tcPr>
          <w:p w14:paraId="01979B92" w14:textId="77777777" w:rsidR="009507DF" w:rsidRDefault="00BA1DC2" w:rsidP="00DA7258">
            <w:pPr>
              <w:widowControl w:val="0"/>
              <w:jc w:val="center"/>
              <w:rPr>
                <w:sz w:val="32"/>
                <w:szCs w:val="32"/>
              </w:rPr>
            </w:pPr>
            <w:r>
              <w:rPr>
                <w:i/>
              </w:rPr>
              <w:t>(Do CQ quản lý ghi)</w:t>
            </w:r>
          </w:p>
        </w:tc>
      </w:tr>
    </w:tbl>
    <w:p w14:paraId="6CFA5B49" w14:textId="77777777" w:rsidR="009507DF" w:rsidRDefault="009507DF" w:rsidP="00DA7258">
      <w:pPr>
        <w:widowControl w:val="0"/>
        <w:jc w:val="center"/>
        <w:rPr>
          <w:color w:val="000000"/>
          <w:sz w:val="32"/>
          <w:szCs w:val="32"/>
        </w:rPr>
      </w:pPr>
    </w:p>
    <w:p w14:paraId="5B8CEEF9" w14:textId="77777777" w:rsidR="009507DF" w:rsidRDefault="00BA1DC2" w:rsidP="00DA7258">
      <w:pPr>
        <w:widowControl w:val="0"/>
        <w:jc w:val="center"/>
        <w:rPr>
          <w:color w:val="000000"/>
          <w:sz w:val="32"/>
          <w:szCs w:val="32"/>
        </w:rPr>
      </w:pPr>
      <w:r>
        <w:rPr>
          <w:b/>
          <w:color w:val="000000"/>
          <w:sz w:val="32"/>
          <w:szCs w:val="32"/>
        </w:rPr>
        <w:t>THUYẾT MINH</w:t>
      </w:r>
    </w:p>
    <w:p w14:paraId="48B8BAD2" w14:textId="7A91DCD5" w:rsidR="009507DF" w:rsidRDefault="00BA1DC2" w:rsidP="00DA7258">
      <w:pPr>
        <w:widowControl w:val="0"/>
        <w:jc w:val="center"/>
        <w:rPr>
          <w:color w:val="000000"/>
          <w:sz w:val="32"/>
          <w:szCs w:val="32"/>
        </w:rPr>
      </w:pPr>
      <w:r>
        <w:rPr>
          <w:color w:val="000000"/>
          <w:sz w:val="32"/>
          <w:szCs w:val="32"/>
        </w:rPr>
        <w:t>ĐỀ TÀI KHOA HỌC VÀ CÔNG NGHỆ CẤP SINH VIÊN 20</w:t>
      </w:r>
      <w:r>
        <w:rPr>
          <w:sz w:val="32"/>
          <w:szCs w:val="32"/>
        </w:rPr>
        <w:t>2</w:t>
      </w:r>
      <w:r w:rsidR="00FD3525">
        <w:rPr>
          <w:sz w:val="32"/>
          <w:szCs w:val="32"/>
        </w:rPr>
        <w:t>4</w:t>
      </w:r>
    </w:p>
    <w:p w14:paraId="71E3E77F" w14:textId="77777777" w:rsidR="009507DF" w:rsidRDefault="009507DF" w:rsidP="00DA7258">
      <w:pPr>
        <w:spacing w:after="96"/>
        <w:ind w:left="284"/>
        <w:rPr>
          <w:sz w:val="26"/>
          <w:szCs w:val="26"/>
        </w:rPr>
      </w:pPr>
      <w:bookmarkStart w:id="0" w:name="_gjdgxs" w:colFirst="0" w:colLast="0"/>
      <w:bookmarkEnd w:id="0"/>
    </w:p>
    <w:p w14:paraId="4F34F1D7" w14:textId="77777777" w:rsidR="009507DF" w:rsidRDefault="00BA1DC2">
      <w:pPr>
        <w:pStyle w:val="u1"/>
        <w:numPr>
          <w:ilvl w:val="0"/>
          <w:numId w:val="1"/>
        </w:numPr>
        <w:ind w:left="448" w:firstLine="0"/>
        <w:rPr>
          <w:sz w:val="26"/>
          <w:szCs w:val="26"/>
        </w:rPr>
        <w:pPrChange w:id="1" w:author="Nguyễn Duy Khanh" w:date="2024-04-14T15:45:00Z">
          <w:pPr>
            <w:pStyle w:val="u1"/>
            <w:numPr>
              <w:numId w:val="1"/>
            </w:numPr>
            <w:ind w:left="448" w:hanging="448"/>
          </w:pPr>
        </w:pPrChange>
      </w:pPr>
      <w:r>
        <w:rPr>
          <w:sz w:val="26"/>
          <w:szCs w:val="26"/>
        </w:rPr>
        <w:t>THÔNG TIN CHUNG</w:t>
      </w:r>
    </w:p>
    <w:p w14:paraId="3D2EA4F0" w14:textId="77777777" w:rsidR="009507DF" w:rsidRDefault="009507DF" w:rsidP="00DA7258">
      <w:bookmarkStart w:id="2" w:name="_30j0zll" w:colFirst="0" w:colLast="0"/>
      <w:bookmarkEnd w:id="2"/>
    </w:p>
    <w:p w14:paraId="417A713D" w14:textId="6DC0ECA3" w:rsidR="009507DF" w:rsidDel="0050722A" w:rsidRDefault="00BA1DC2">
      <w:pPr>
        <w:numPr>
          <w:ilvl w:val="0"/>
          <w:numId w:val="2"/>
        </w:numPr>
        <w:spacing w:before="100" w:beforeAutospacing="1" w:after="100" w:afterAutospacing="1" w:line="360" w:lineRule="auto"/>
        <w:ind w:left="562" w:firstLine="0"/>
        <w:rPr>
          <w:del w:id="3" w:author="Nguyễn Duy Khanh" w:date="2024-04-14T12:55:00Z"/>
          <w:color w:val="0000FF"/>
          <w:sz w:val="26"/>
          <w:szCs w:val="26"/>
        </w:rPr>
        <w:pPrChange w:id="4" w:author="Nguyễn Duy Khanh" w:date="2024-04-14T15:45:00Z">
          <w:pPr>
            <w:numPr>
              <w:numId w:val="2"/>
            </w:numPr>
            <w:spacing w:before="100" w:beforeAutospacing="1" w:after="100" w:afterAutospacing="1" w:line="360" w:lineRule="auto"/>
            <w:ind w:left="562" w:hanging="360"/>
          </w:pPr>
        </w:pPrChange>
      </w:pPr>
      <w:r>
        <w:rPr>
          <w:color w:val="0000FF"/>
          <w:sz w:val="26"/>
          <w:szCs w:val="26"/>
        </w:rPr>
        <w:t>A1. Tên đề tài</w:t>
      </w:r>
    </w:p>
    <w:p w14:paraId="7FFA950E" w14:textId="77777777" w:rsidR="0050722A" w:rsidRDefault="0050722A" w:rsidP="00DA7258">
      <w:pPr>
        <w:pStyle w:val="u2"/>
        <w:ind w:right="0"/>
        <w:jc w:val="left"/>
        <w:rPr>
          <w:ins w:id="5" w:author="Nguyễn Duy Khanh" w:date="2024-04-14T13:00:00Z"/>
          <w:i w:val="0"/>
          <w:color w:val="0000FF"/>
          <w:sz w:val="26"/>
          <w:szCs w:val="26"/>
        </w:rPr>
      </w:pPr>
    </w:p>
    <w:p w14:paraId="11571A23" w14:textId="5BD0A2EF" w:rsidR="009507DF" w:rsidDel="00B06239" w:rsidRDefault="009507DF">
      <w:pPr>
        <w:pStyle w:val="u2"/>
        <w:spacing w:before="100" w:beforeAutospacing="1" w:after="100" w:afterAutospacing="1" w:line="360" w:lineRule="auto"/>
        <w:ind w:left="360" w:right="0"/>
        <w:jc w:val="left"/>
        <w:rPr>
          <w:del w:id="6" w:author="Nguyễn Duy Khanh" w:date="2024-04-14T12:55:00Z"/>
        </w:rPr>
        <w:pPrChange w:id="7" w:author="Nguyễn Duy Khanh" w:date="2024-04-14T15:45:00Z">
          <w:pPr/>
        </w:pPrChange>
      </w:pPr>
    </w:p>
    <w:p w14:paraId="5592768C" w14:textId="5DF767F0" w:rsidR="009507DF" w:rsidRDefault="7A51086F">
      <w:pPr>
        <w:numPr>
          <w:ilvl w:val="0"/>
          <w:numId w:val="2"/>
        </w:numPr>
        <w:spacing w:before="100" w:beforeAutospacing="1" w:after="100" w:afterAutospacing="1" w:line="360" w:lineRule="auto"/>
        <w:ind w:left="360" w:firstLine="0"/>
        <w:rPr>
          <w:color w:val="000000" w:themeColor="text1"/>
          <w:sz w:val="26"/>
          <w:szCs w:val="26"/>
        </w:rPr>
        <w:pPrChange w:id="8" w:author="Nguyễn Duy Khanh" w:date="2024-04-14T15:45:00Z">
          <w:pPr>
            <w:numPr>
              <w:numId w:val="2"/>
            </w:numPr>
            <w:ind w:left="567" w:hanging="360"/>
          </w:pPr>
        </w:pPrChange>
      </w:pPr>
      <w:r w:rsidRPr="2A81B262">
        <w:rPr>
          <w:color w:val="000000" w:themeColor="text1"/>
          <w:sz w:val="26"/>
          <w:szCs w:val="26"/>
        </w:rPr>
        <w:t xml:space="preserve">Tên tiếng Việt </w:t>
      </w:r>
      <w:r w:rsidRPr="2A81B262">
        <w:rPr>
          <w:sz w:val="26"/>
          <w:szCs w:val="26"/>
        </w:rPr>
        <w:t>(IN HOA)</w:t>
      </w:r>
      <w:r w:rsidRPr="2A81B262">
        <w:rPr>
          <w:color w:val="000000" w:themeColor="text1"/>
          <w:sz w:val="26"/>
          <w:szCs w:val="26"/>
        </w:rPr>
        <w:t xml:space="preserve">: </w:t>
      </w:r>
      <w:del w:id="9" w:author="Hà Việt Hoàng" w:date="2024-04-14T05:48:00Z">
        <w:r w:rsidR="00BA1DC2" w:rsidRPr="2A81B262" w:rsidDel="7A51086F">
          <w:rPr>
            <w:color w:val="000000" w:themeColor="text1"/>
            <w:sz w:val="26"/>
            <w:szCs w:val="26"/>
          </w:rPr>
          <w:delText>Đ</w:delText>
        </w:r>
      </w:del>
      <w:del w:id="10" w:author="Người dùng Khách" w:date="2024-04-14T05:40:00Z">
        <w:r w:rsidR="00BA1DC2" w:rsidRPr="2A81B262" w:rsidDel="00BA1DC2">
          <w:rPr>
            <w:color w:val="000000" w:themeColor="text1"/>
            <w:sz w:val="26"/>
            <w:szCs w:val="26"/>
          </w:rPr>
          <w:delText>o gián tiếp độ pH trong nước dùng cảm biến quang và mô hình học máy</w:delText>
        </w:r>
      </w:del>
      <w:ins w:id="11" w:author="Người dùng Khách" w:date="2024-04-14T05:40:00Z">
        <w:r w:rsidRPr="2A81B262">
          <w:rPr>
            <w:color w:val="000000" w:themeColor="text1"/>
            <w:sz w:val="26"/>
            <w:szCs w:val="26"/>
          </w:rPr>
          <w:t>ĐO GIÁN TIẾP ĐỘ PH TRONG NƯỚC SỬ DỤNG CẢM BIẾN QUANG VÀ MÔ H</w:t>
        </w:r>
      </w:ins>
      <w:ins w:id="12" w:author="Người dùng Khách" w:date="2024-04-14T05:41:00Z">
        <w:r w:rsidRPr="2A81B262">
          <w:rPr>
            <w:color w:val="000000" w:themeColor="text1"/>
            <w:sz w:val="26"/>
            <w:szCs w:val="26"/>
          </w:rPr>
          <w:t>ÌNH HỌC MÁY</w:t>
        </w:r>
      </w:ins>
    </w:p>
    <w:p w14:paraId="6EDABDC9" w14:textId="4E23F5E4" w:rsidR="009507DF" w:rsidRPr="0050722A" w:rsidDel="0050722A" w:rsidRDefault="7A51086F">
      <w:pPr>
        <w:pStyle w:val="oancuaDanhsach"/>
        <w:numPr>
          <w:ilvl w:val="0"/>
          <w:numId w:val="2"/>
        </w:numPr>
        <w:spacing w:before="100" w:after="100"/>
        <w:ind w:left="360" w:firstLine="0"/>
        <w:rPr>
          <w:del w:id="13" w:author="Người dùng Khách" w:date="2024-04-14T05:45:00Z"/>
          <w:color w:val="000000" w:themeColor="text1"/>
          <w:sz w:val="26"/>
          <w:szCs w:val="26"/>
          <w:rPrChange w:id="14" w:author="Nguyễn Duy Khanh" w:date="2024-04-14T13:01:00Z">
            <w:rPr>
              <w:del w:id="15" w:author="Người dùng Khách" w:date="2024-04-14T05:45:00Z"/>
              <w:color w:val="000000"/>
              <w:sz w:val="26"/>
              <w:szCs w:val="26"/>
            </w:rPr>
          </w:rPrChange>
        </w:rPr>
        <w:pPrChange w:id="16" w:author="Nguyễn Duy Khanh" w:date="2024-04-14T15:45:00Z">
          <w:pPr>
            <w:pStyle w:val="u2"/>
            <w:spacing w:after="120"/>
            <w:ind w:right="0"/>
            <w:jc w:val="left"/>
          </w:pPr>
        </w:pPrChange>
      </w:pPr>
      <w:r w:rsidRPr="0050722A">
        <w:rPr>
          <w:color w:val="000000" w:themeColor="text1"/>
          <w:sz w:val="26"/>
          <w:szCs w:val="26"/>
          <w:rPrChange w:id="17" w:author="Nguyễn Duy Khanh" w:date="2024-04-14T13:01:00Z">
            <w:rPr/>
          </w:rPrChange>
        </w:rPr>
        <w:t xml:space="preserve">Tên tiếng Anh (IN HOA): </w:t>
      </w:r>
      <w:ins w:id="18" w:author="Nguyễn Duy Khanh" w:date="2024-04-14T12:55:00Z">
        <w:r w:rsidR="00A842E8" w:rsidRPr="0050722A">
          <w:rPr>
            <w:color w:val="000000" w:themeColor="text1"/>
            <w:sz w:val="26"/>
            <w:szCs w:val="26"/>
            <w:rPrChange w:id="19" w:author="Nguyễn Duy Khanh" w:date="2024-04-14T13:01:00Z">
              <w:rPr>
                <w:color w:val="000000"/>
                <w:sz w:val="26"/>
                <w:szCs w:val="26"/>
              </w:rPr>
            </w:rPrChange>
          </w:rPr>
          <w:t>INDIRECT PH MEASUREMENT USING INFRARED SPECTROSCOPY AND MACHINE LEARNING</w:t>
        </w:r>
      </w:ins>
    </w:p>
    <w:p w14:paraId="6C5968A3" w14:textId="77777777" w:rsidR="0050722A" w:rsidRPr="0050722A" w:rsidRDefault="0050722A">
      <w:pPr>
        <w:pStyle w:val="oancuaDanhsach"/>
        <w:numPr>
          <w:ilvl w:val="0"/>
          <w:numId w:val="2"/>
        </w:numPr>
        <w:spacing w:before="100" w:after="100"/>
        <w:ind w:left="360" w:firstLine="0"/>
        <w:rPr>
          <w:ins w:id="20" w:author="Nguyễn Duy Khanh" w:date="2024-04-14T13:00:00Z"/>
          <w:rPrChange w:id="21" w:author="Nguyễn Duy Khanh" w:date="2024-04-14T13:00:00Z">
            <w:rPr>
              <w:ins w:id="22" w:author="Nguyễn Duy Khanh" w:date="2024-04-14T13:00:00Z"/>
              <w:color w:val="000000"/>
              <w:sz w:val="26"/>
              <w:szCs w:val="26"/>
            </w:rPr>
          </w:rPrChange>
        </w:rPr>
        <w:pPrChange w:id="23" w:author="Nguyễn Duy Khanh" w:date="2024-04-14T15:45:00Z">
          <w:pPr>
            <w:numPr>
              <w:numId w:val="2"/>
            </w:numPr>
            <w:ind w:left="567" w:hanging="360"/>
          </w:pPr>
        </w:pPrChange>
      </w:pPr>
    </w:p>
    <w:p w14:paraId="058EBE4E" w14:textId="0DB623DF" w:rsidR="7A51086F" w:rsidRPr="00EC3A90" w:rsidRDefault="7A51086F">
      <w:pPr>
        <w:pStyle w:val="u2"/>
        <w:spacing w:after="120"/>
        <w:ind w:right="0"/>
        <w:jc w:val="left"/>
        <w:rPr>
          <w:ins w:id="24" w:author="Người dùng Khách" w:date="2024-04-14T05:45:00Z"/>
          <w:b w:val="0"/>
          <w:color w:val="0000FF"/>
          <w:sz w:val="26"/>
          <w:szCs w:val="26"/>
          <w:rPrChange w:id="25" w:author="Nguyễn Duy Khanh" w:date="2024-04-14T12:52:00Z">
            <w:rPr>
              <w:ins w:id="26" w:author="Người dùng Khách" w:date="2024-04-14T05:45:00Z"/>
              <w:b/>
              <w:bCs/>
              <w:color w:val="0000FF"/>
              <w:sz w:val="28"/>
              <w:szCs w:val="28"/>
            </w:rPr>
          </w:rPrChange>
        </w:rPr>
        <w:pPrChange w:id="27" w:author="Nguyễn Duy Khanh" w:date="2024-04-14T15:45:00Z">
          <w:pPr/>
        </w:pPrChange>
      </w:pPr>
      <w:ins w:id="28" w:author="Người dùng Khách" w:date="2024-04-14T05:45:00Z">
        <w:r w:rsidRPr="00EC3A90">
          <w:rPr>
            <w:i w:val="0"/>
            <w:color w:val="0000FF"/>
            <w:sz w:val="26"/>
            <w:szCs w:val="26"/>
            <w:rPrChange w:id="29" w:author="Nguyễn Duy Khanh" w:date="2024-04-14T12:52:00Z">
              <w:rPr>
                <w:b/>
                <w:bCs/>
                <w:color w:val="0000FF"/>
              </w:rPr>
            </w:rPrChange>
          </w:rPr>
          <w:t>A2. Loại hình nghiên cứu</w:t>
        </w:r>
      </w:ins>
    </w:p>
    <w:p w14:paraId="675F2CE7" w14:textId="45A11623" w:rsidR="7A51086F" w:rsidRPr="00EC3A90" w:rsidRDefault="7A51086F">
      <w:pPr>
        <w:spacing w:before="100" w:beforeAutospacing="1" w:after="100" w:afterAutospacing="1" w:line="360" w:lineRule="auto"/>
        <w:rPr>
          <w:ins w:id="30" w:author="Người dùng Khách" w:date="2024-04-14T05:45:00Z"/>
          <w:b/>
          <w:color w:val="000000"/>
          <w:sz w:val="24"/>
          <w:szCs w:val="24"/>
          <w:rPrChange w:id="31" w:author="Nguyễn Duy Khanh" w:date="2024-04-14T12:53:00Z">
            <w:rPr>
              <w:ins w:id="32" w:author="Người dùng Khách" w:date="2024-04-14T05:45:00Z"/>
              <w:color w:val="000000" w:themeColor="text1"/>
              <w:sz w:val="24"/>
              <w:szCs w:val="24"/>
            </w:rPr>
          </w:rPrChange>
        </w:rPr>
        <w:pPrChange w:id="33" w:author="Nguyễn Duy Khanh" w:date="2024-04-14T15:45:00Z">
          <w:pPr/>
        </w:pPrChange>
      </w:pPr>
      <w:ins w:id="34" w:author="Người dùng Khách" w:date="2024-04-14T05:45:00Z">
        <w:r w:rsidRPr="00EC3A90">
          <w:rPr>
            <w:rFonts w:ascii="Segoe UI Symbol" w:hAnsi="Segoe UI Symbol" w:cs="Segoe UI Symbol"/>
            <w:b/>
            <w:color w:val="000000"/>
            <w:sz w:val="24"/>
            <w:szCs w:val="24"/>
            <w:rPrChange w:id="35" w:author="Nguyễn Duy Khanh" w:date="2024-04-14T12:53:00Z">
              <w:rPr>
                <w:rFonts w:ascii="Quattrocento Sans" w:eastAsia="Quattrocento Sans" w:hAnsi="Quattrocento Sans" w:cs="Quattrocento Sans"/>
                <w:color w:val="000000" w:themeColor="text1"/>
                <w:sz w:val="24"/>
                <w:szCs w:val="24"/>
              </w:rPr>
            </w:rPrChange>
          </w:rPr>
          <w:t>☑</w:t>
        </w:r>
        <w:r w:rsidRPr="00EC3A90">
          <w:rPr>
            <w:b/>
            <w:color w:val="000000"/>
            <w:sz w:val="24"/>
            <w:szCs w:val="24"/>
            <w:rPrChange w:id="36" w:author="Nguyễn Duy Khanh" w:date="2024-04-14T12:53:00Z">
              <w:rPr>
                <w:color w:val="000000" w:themeColor="text1"/>
                <w:sz w:val="24"/>
                <w:szCs w:val="24"/>
              </w:rPr>
            </w:rPrChange>
          </w:rPr>
          <w:t xml:space="preserve"> Nghiên cứu cơ bản</w:t>
        </w:r>
      </w:ins>
    </w:p>
    <w:p w14:paraId="27AFDD24" w14:textId="353E3FD2" w:rsidR="7A51086F" w:rsidRPr="00EC3A90" w:rsidRDefault="7A51086F">
      <w:pPr>
        <w:spacing w:before="100" w:beforeAutospacing="1" w:after="100" w:afterAutospacing="1" w:line="360" w:lineRule="auto"/>
        <w:rPr>
          <w:ins w:id="37" w:author="Người dùng Khách" w:date="2024-04-14T05:45:00Z"/>
          <w:b/>
          <w:color w:val="000000"/>
          <w:sz w:val="24"/>
          <w:szCs w:val="24"/>
          <w:rPrChange w:id="38" w:author="Nguyễn Duy Khanh" w:date="2024-04-14T12:53:00Z">
            <w:rPr>
              <w:ins w:id="39" w:author="Người dùng Khách" w:date="2024-04-14T05:45:00Z"/>
              <w:color w:val="000000" w:themeColor="text1"/>
              <w:sz w:val="24"/>
              <w:szCs w:val="24"/>
            </w:rPr>
          </w:rPrChange>
        </w:rPr>
        <w:pPrChange w:id="40" w:author="Nguyễn Duy Khanh" w:date="2024-04-14T15:45:00Z">
          <w:pPr/>
        </w:pPrChange>
      </w:pPr>
      <w:ins w:id="41" w:author="Người dùng Khách" w:date="2024-04-14T05:45:00Z">
        <w:r w:rsidRPr="00EC3A90">
          <w:rPr>
            <w:rFonts w:ascii="Segoe UI Symbol" w:hAnsi="Segoe UI Symbol" w:cs="Segoe UI Symbol"/>
            <w:b/>
            <w:color w:val="000000"/>
            <w:sz w:val="24"/>
            <w:szCs w:val="24"/>
            <w:rPrChange w:id="42" w:author="Nguyễn Duy Khanh" w:date="2024-04-14T12:53:00Z">
              <w:rPr>
                <w:rFonts w:ascii="Quattrocento Sans" w:eastAsia="Quattrocento Sans" w:hAnsi="Quattrocento Sans" w:cs="Quattrocento Sans"/>
                <w:color w:val="000000" w:themeColor="text1"/>
                <w:sz w:val="24"/>
                <w:szCs w:val="24"/>
              </w:rPr>
            </w:rPrChange>
          </w:rPr>
          <w:t>☐</w:t>
        </w:r>
        <w:r w:rsidRPr="00EC3A90">
          <w:rPr>
            <w:b/>
            <w:color w:val="000000"/>
            <w:sz w:val="24"/>
            <w:szCs w:val="24"/>
            <w:rPrChange w:id="43" w:author="Nguyễn Duy Khanh" w:date="2024-04-14T12:53:00Z">
              <w:rPr>
                <w:color w:val="000000" w:themeColor="text1"/>
                <w:sz w:val="24"/>
                <w:szCs w:val="24"/>
              </w:rPr>
            </w:rPrChange>
          </w:rPr>
          <w:t xml:space="preserve">  Nghiên cứu ứng dụng</w:t>
        </w:r>
      </w:ins>
    </w:p>
    <w:p w14:paraId="60BF2B47" w14:textId="6A2D69DA" w:rsidR="7A51086F" w:rsidRPr="00EC3A90" w:rsidRDefault="7A51086F">
      <w:pPr>
        <w:spacing w:before="100" w:beforeAutospacing="1" w:after="100" w:afterAutospacing="1" w:line="360" w:lineRule="auto"/>
        <w:rPr>
          <w:b/>
          <w:color w:val="000000"/>
          <w:sz w:val="24"/>
          <w:szCs w:val="24"/>
          <w:rPrChange w:id="44" w:author="Nguyễn Duy Khanh" w:date="2024-04-14T12:53:00Z">
            <w:rPr>
              <w:sz w:val="26"/>
              <w:szCs w:val="26"/>
            </w:rPr>
          </w:rPrChange>
        </w:rPr>
        <w:pPrChange w:id="45" w:author="Nguyễn Duy Khanh" w:date="2024-04-14T15:45:00Z">
          <w:pPr/>
        </w:pPrChange>
      </w:pPr>
      <w:ins w:id="46" w:author="Người dùng Khách" w:date="2024-04-14T05:45:00Z">
        <w:r w:rsidRPr="00EC3A90">
          <w:rPr>
            <w:rFonts w:ascii="Segoe UI Symbol" w:hAnsi="Segoe UI Symbol" w:cs="Segoe UI Symbol"/>
            <w:b/>
            <w:color w:val="000000"/>
            <w:sz w:val="24"/>
            <w:szCs w:val="24"/>
            <w:rPrChange w:id="47" w:author="Nguyễn Duy Khanh" w:date="2024-04-14T12:53:00Z">
              <w:rPr>
                <w:rFonts w:ascii="Quattrocento Sans" w:eastAsia="Quattrocento Sans" w:hAnsi="Quattrocento Sans" w:cs="Quattrocento Sans"/>
                <w:color w:val="000000" w:themeColor="text1"/>
                <w:sz w:val="24"/>
                <w:szCs w:val="24"/>
              </w:rPr>
            </w:rPrChange>
          </w:rPr>
          <w:t>☐</w:t>
        </w:r>
        <w:r w:rsidRPr="00EC3A90">
          <w:rPr>
            <w:b/>
            <w:color w:val="000000"/>
            <w:sz w:val="24"/>
            <w:szCs w:val="24"/>
            <w:rPrChange w:id="48" w:author="Nguyễn Duy Khanh" w:date="2024-04-14T12:53:00Z">
              <w:rPr>
                <w:color w:val="000000" w:themeColor="text1"/>
                <w:sz w:val="24"/>
                <w:szCs w:val="24"/>
              </w:rPr>
            </w:rPrChange>
          </w:rPr>
          <w:t xml:space="preserve"> Nghiên cứu triển khai</w:t>
        </w:r>
      </w:ins>
    </w:p>
    <w:p w14:paraId="68BB3A62" w14:textId="046DCBA1" w:rsidR="009507DF" w:rsidRDefault="00BA1DC2" w:rsidP="00DA7258">
      <w:pPr>
        <w:pStyle w:val="u2"/>
        <w:ind w:right="0"/>
        <w:jc w:val="left"/>
        <w:rPr>
          <w:i w:val="0"/>
          <w:color w:val="0000FF"/>
          <w:sz w:val="26"/>
          <w:szCs w:val="26"/>
        </w:rPr>
      </w:pPr>
      <w:r>
        <w:rPr>
          <w:i w:val="0"/>
          <w:color w:val="0000FF"/>
          <w:sz w:val="26"/>
          <w:szCs w:val="26"/>
        </w:rPr>
        <w:t>A</w:t>
      </w:r>
      <w:ins w:id="49" w:author="Nguyễn Duy Khanh" w:date="2024-04-14T13:02:00Z">
        <w:r w:rsidR="00ED04F6">
          <w:rPr>
            <w:i w:val="0"/>
            <w:color w:val="0000FF"/>
            <w:sz w:val="26"/>
            <w:szCs w:val="26"/>
          </w:rPr>
          <w:t>3</w:t>
        </w:r>
      </w:ins>
      <w:del w:id="50" w:author="Nguyễn Duy Khanh" w:date="2024-04-14T13:02:00Z">
        <w:r w:rsidDel="00ED04F6">
          <w:rPr>
            <w:i w:val="0"/>
            <w:color w:val="0000FF"/>
            <w:sz w:val="26"/>
            <w:szCs w:val="26"/>
          </w:rPr>
          <w:delText>2</w:delText>
        </w:r>
      </w:del>
      <w:r>
        <w:rPr>
          <w:i w:val="0"/>
          <w:color w:val="0000FF"/>
          <w:sz w:val="26"/>
          <w:szCs w:val="26"/>
        </w:rPr>
        <w:t xml:space="preserve">. Thời gian thực hiện </w:t>
      </w:r>
    </w:p>
    <w:p w14:paraId="71BBAED8" w14:textId="77777777" w:rsidR="009507DF" w:rsidDel="00B06239" w:rsidRDefault="00BA1DC2">
      <w:pPr>
        <w:spacing w:before="120" w:after="120"/>
        <w:rPr>
          <w:del w:id="51" w:author="Nguyễn Duy Khanh" w:date="2024-04-14T12:56:00Z"/>
          <w:color w:val="000000"/>
          <w:sz w:val="24"/>
          <w:szCs w:val="24"/>
        </w:rPr>
        <w:pPrChange w:id="52" w:author="Nguyễn Duy Khanh" w:date="2024-04-14T15:45:00Z">
          <w:pPr>
            <w:spacing w:before="120" w:after="120"/>
            <w:ind w:firstLine="540"/>
          </w:pPr>
        </w:pPrChange>
      </w:pPr>
      <w:bookmarkStart w:id="53" w:name="_2et92p0" w:colFirst="0" w:colLast="0"/>
      <w:bookmarkEnd w:id="53"/>
      <w:r>
        <w:rPr>
          <w:b/>
          <w:color w:val="000000"/>
          <w:sz w:val="24"/>
          <w:szCs w:val="24"/>
        </w:rPr>
        <w:t xml:space="preserve"> ..06..</w:t>
      </w:r>
      <w:r>
        <w:rPr>
          <w:color w:val="000000"/>
          <w:sz w:val="24"/>
          <w:szCs w:val="24"/>
        </w:rPr>
        <w:t xml:space="preserve"> tháng (kể từ khi được duyệt).</w:t>
      </w:r>
    </w:p>
    <w:p w14:paraId="482F8E3A" w14:textId="77777777" w:rsidR="009507DF" w:rsidRDefault="009507DF">
      <w:pPr>
        <w:spacing w:before="120" w:after="120"/>
        <w:rPr>
          <w:sz w:val="24"/>
          <w:szCs w:val="24"/>
        </w:rPr>
        <w:pPrChange w:id="54" w:author="Nguyễn Duy Khanh" w:date="2024-04-14T15:45:00Z">
          <w:pPr>
            <w:spacing w:before="120" w:after="120"/>
            <w:ind w:firstLine="540"/>
          </w:pPr>
        </w:pPrChange>
      </w:pPr>
      <w:bookmarkStart w:id="55" w:name="_3ek32kej19xw" w:colFirst="0" w:colLast="0"/>
      <w:bookmarkEnd w:id="55"/>
    </w:p>
    <w:p w14:paraId="6370275A" w14:textId="6D6D6078" w:rsidR="009507DF" w:rsidRDefault="00BA1DC2" w:rsidP="00DA7258">
      <w:pPr>
        <w:pStyle w:val="u2"/>
        <w:spacing w:after="120"/>
        <w:ind w:right="0"/>
        <w:jc w:val="left"/>
        <w:rPr>
          <w:i w:val="0"/>
          <w:color w:val="0000FF"/>
          <w:sz w:val="26"/>
          <w:szCs w:val="26"/>
        </w:rPr>
      </w:pPr>
      <w:r>
        <w:rPr>
          <w:i w:val="0"/>
          <w:color w:val="0000FF"/>
          <w:sz w:val="26"/>
          <w:szCs w:val="26"/>
        </w:rPr>
        <w:t>A</w:t>
      </w:r>
      <w:ins w:id="56" w:author="Nguyễn Duy Khanh" w:date="2024-04-14T13:02:00Z">
        <w:r w:rsidR="00ED04F6">
          <w:rPr>
            <w:i w:val="0"/>
            <w:color w:val="0000FF"/>
            <w:sz w:val="26"/>
            <w:szCs w:val="26"/>
          </w:rPr>
          <w:t>4</w:t>
        </w:r>
      </w:ins>
      <w:del w:id="57" w:author="Nguyễn Duy Khanh" w:date="2024-04-14T13:02:00Z">
        <w:r w:rsidDel="00ED04F6">
          <w:rPr>
            <w:i w:val="0"/>
            <w:color w:val="0000FF"/>
            <w:sz w:val="26"/>
            <w:szCs w:val="26"/>
          </w:rPr>
          <w:delText>3</w:delText>
        </w:r>
      </w:del>
      <w:r>
        <w:rPr>
          <w:i w:val="0"/>
          <w:color w:val="0000FF"/>
          <w:sz w:val="26"/>
          <w:szCs w:val="26"/>
        </w:rPr>
        <w:t>. Tổng kinh phí</w:t>
      </w:r>
    </w:p>
    <w:p w14:paraId="60A29131" w14:textId="77777777" w:rsidR="009507DF" w:rsidRDefault="00BA1DC2" w:rsidP="00DA7258">
      <w:pPr>
        <w:widowControl w:val="0"/>
        <w:jc w:val="both"/>
        <w:rPr>
          <w:color w:val="000000"/>
          <w:sz w:val="22"/>
          <w:szCs w:val="22"/>
        </w:rPr>
      </w:pPr>
      <w:r>
        <w:rPr>
          <w:i/>
          <w:color w:val="000000"/>
          <w:sz w:val="22"/>
          <w:szCs w:val="22"/>
        </w:rPr>
        <w:t>(Lưu ý tính nhất quán giữa mục này và mục B8. Tổng hợp kinh phí đề nghị cấp)</w:t>
      </w:r>
    </w:p>
    <w:p w14:paraId="57A8FB69" w14:textId="77777777" w:rsidR="009507DF" w:rsidRDefault="009507DF" w:rsidP="00DA7258">
      <w:pPr>
        <w:rPr>
          <w:color w:val="000000"/>
        </w:rPr>
      </w:pPr>
    </w:p>
    <w:p w14:paraId="08C1D998" w14:textId="77777777" w:rsidR="009507DF" w:rsidRDefault="00BA1DC2" w:rsidP="00DA7258">
      <w:pPr>
        <w:spacing w:after="96"/>
        <w:rPr>
          <w:color w:val="000000"/>
          <w:sz w:val="24"/>
          <w:szCs w:val="24"/>
        </w:rPr>
      </w:pPr>
      <w:r>
        <w:rPr>
          <w:color w:val="000000"/>
          <w:sz w:val="24"/>
          <w:szCs w:val="24"/>
        </w:rPr>
        <w:t>Tổng kinh phí:</w:t>
      </w:r>
      <w:r>
        <w:rPr>
          <w:color w:val="000000"/>
        </w:rPr>
        <w:t xml:space="preserve"> …</w:t>
      </w:r>
      <w:r>
        <w:rPr>
          <w:b/>
          <w:sz w:val="24"/>
          <w:szCs w:val="24"/>
        </w:rPr>
        <w:t>6</w:t>
      </w:r>
      <w:r>
        <w:rPr>
          <w:color w:val="000000"/>
        </w:rPr>
        <w:t>..</w:t>
      </w:r>
      <w:r>
        <w:rPr>
          <w:color w:val="000000"/>
          <w:sz w:val="24"/>
          <w:szCs w:val="24"/>
        </w:rPr>
        <w:t xml:space="preserve"> triệu đồng,</w:t>
      </w:r>
      <w:r>
        <w:rPr>
          <w:i/>
          <w:color w:val="000000"/>
          <w:sz w:val="24"/>
          <w:szCs w:val="24"/>
        </w:rPr>
        <w:t xml:space="preserve"> </w:t>
      </w:r>
      <w:r>
        <w:rPr>
          <w:color w:val="000000"/>
          <w:sz w:val="24"/>
          <w:szCs w:val="24"/>
        </w:rPr>
        <w:t>gồm</w:t>
      </w:r>
    </w:p>
    <w:p w14:paraId="0FC545A8" w14:textId="77777777" w:rsidR="009507DF" w:rsidRDefault="00BA1DC2">
      <w:pPr>
        <w:widowControl w:val="0"/>
        <w:numPr>
          <w:ilvl w:val="0"/>
          <w:numId w:val="3"/>
        </w:numPr>
        <w:spacing w:line="264" w:lineRule="auto"/>
        <w:ind w:firstLine="0"/>
        <w:rPr>
          <w:color w:val="000000"/>
          <w:sz w:val="24"/>
          <w:szCs w:val="24"/>
        </w:rPr>
        <w:pPrChange w:id="58" w:author="Nguyễn Duy Khanh" w:date="2024-04-14T15:45:00Z">
          <w:pPr>
            <w:widowControl w:val="0"/>
            <w:numPr>
              <w:numId w:val="3"/>
            </w:numPr>
            <w:spacing w:line="264" w:lineRule="auto"/>
            <w:ind w:left="360" w:hanging="360"/>
          </w:pPr>
        </w:pPrChange>
      </w:pPr>
      <w:r>
        <w:rPr>
          <w:color w:val="000000"/>
          <w:sz w:val="24"/>
          <w:szCs w:val="24"/>
        </w:rPr>
        <w:t xml:space="preserve"> Kinh phí từ Trường Đại học Công nghệ Thông tin:</w:t>
      </w:r>
      <w:r>
        <w:rPr>
          <w:color w:val="000000"/>
        </w:rPr>
        <w:t xml:space="preserve"> ..</w:t>
      </w:r>
      <w:r>
        <w:rPr>
          <w:b/>
          <w:sz w:val="24"/>
          <w:szCs w:val="24"/>
        </w:rPr>
        <w:t>6</w:t>
      </w:r>
      <w:r>
        <w:rPr>
          <w:color w:val="000000"/>
        </w:rPr>
        <w:t>..</w:t>
      </w:r>
      <w:r>
        <w:rPr>
          <w:color w:val="000000"/>
          <w:sz w:val="24"/>
          <w:szCs w:val="24"/>
        </w:rPr>
        <w:t xml:space="preserve"> triệu đồng</w:t>
      </w:r>
    </w:p>
    <w:p w14:paraId="1E0E02AB" w14:textId="77777777" w:rsidR="009507DF" w:rsidRDefault="009507DF" w:rsidP="00DA7258">
      <w:pPr>
        <w:widowControl w:val="0"/>
        <w:spacing w:line="264" w:lineRule="auto"/>
        <w:ind w:left="360"/>
        <w:rPr>
          <w:sz w:val="24"/>
          <w:szCs w:val="24"/>
        </w:rPr>
      </w:pPr>
    </w:p>
    <w:p w14:paraId="1A891C49" w14:textId="5D19249A" w:rsidR="009507DF" w:rsidRDefault="00BA1DC2" w:rsidP="00DA7258">
      <w:pPr>
        <w:pStyle w:val="u2"/>
        <w:ind w:right="0"/>
        <w:jc w:val="left"/>
        <w:rPr>
          <w:i w:val="0"/>
          <w:color w:val="0000FF"/>
          <w:sz w:val="26"/>
          <w:szCs w:val="26"/>
        </w:rPr>
      </w:pPr>
      <w:r>
        <w:rPr>
          <w:i w:val="0"/>
          <w:color w:val="0000FF"/>
          <w:sz w:val="26"/>
          <w:szCs w:val="26"/>
        </w:rPr>
        <w:t>A</w:t>
      </w:r>
      <w:ins w:id="59" w:author="Nguyễn Duy Khanh" w:date="2024-04-14T13:02:00Z">
        <w:r w:rsidR="00ED04F6">
          <w:rPr>
            <w:i w:val="0"/>
            <w:color w:val="0000FF"/>
            <w:sz w:val="26"/>
            <w:szCs w:val="26"/>
          </w:rPr>
          <w:t>5</w:t>
        </w:r>
      </w:ins>
      <w:del w:id="60" w:author="Nguyễn Duy Khanh" w:date="2024-04-14T13:02:00Z">
        <w:r w:rsidDel="00ED04F6">
          <w:rPr>
            <w:i w:val="0"/>
            <w:color w:val="0000FF"/>
            <w:sz w:val="26"/>
            <w:szCs w:val="26"/>
          </w:rPr>
          <w:delText>4</w:delText>
        </w:r>
      </w:del>
      <w:r>
        <w:rPr>
          <w:i w:val="0"/>
          <w:color w:val="0000FF"/>
          <w:sz w:val="26"/>
          <w:szCs w:val="26"/>
        </w:rPr>
        <w:t>. Chủ nhiệm</w:t>
      </w:r>
    </w:p>
    <w:p w14:paraId="190EDEE9" w14:textId="213C12F3" w:rsidR="009507DF" w:rsidRPr="00E750B2" w:rsidRDefault="00BA1DC2">
      <w:pPr>
        <w:tabs>
          <w:tab w:val="left" w:pos="5760"/>
        </w:tabs>
        <w:spacing w:before="120" w:after="120"/>
        <w:rPr>
          <w:color w:val="000000" w:themeColor="text1"/>
          <w:sz w:val="24"/>
          <w:szCs w:val="24"/>
          <w:rPrChange w:id="61" w:author="Duy Khanh Nguyễn" w:date="2024-03-28T08:50:00Z">
            <w:rPr>
              <w:color w:val="FF0000"/>
              <w:sz w:val="24"/>
              <w:szCs w:val="24"/>
            </w:rPr>
          </w:rPrChange>
        </w:rPr>
        <w:pPrChange w:id="62" w:author="Nguyễn Duy Khanh" w:date="2024-04-14T15:45:00Z">
          <w:pPr>
            <w:tabs>
              <w:tab w:val="left" w:pos="5760"/>
            </w:tabs>
            <w:spacing w:before="120" w:after="120"/>
            <w:ind w:firstLine="431"/>
          </w:pPr>
        </w:pPrChange>
      </w:pPr>
      <w:r w:rsidRPr="00E750B2">
        <w:rPr>
          <w:color w:val="000000" w:themeColor="text1"/>
          <w:sz w:val="24"/>
          <w:szCs w:val="24"/>
          <w:rPrChange w:id="63" w:author="Duy Khanh Nguyễn" w:date="2024-03-28T08:50:00Z">
            <w:rPr>
              <w:color w:val="FF0000"/>
              <w:sz w:val="24"/>
              <w:szCs w:val="24"/>
            </w:rPr>
          </w:rPrChange>
        </w:rPr>
        <w:t>Họ và tên:</w:t>
      </w:r>
      <w:r w:rsidRPr="00E750B2">
        <w:rPr>
          <w:b/>
          <w:color w:val="000000" w:themeColor="text1"/>
          <w:sz w:val="24"/>
          <w:szCs w:val="24"/>
          <w:rPrChange w:id="64" w:author="Duy Khanh Nguyễn" w:date="2024-03-28T08:50:00Z">
            <w:rPr>
              <w:b/>
              <w:color w:val="FF0000"/>
            </w:rPr>
          </w:rPrChange>
        </w:rPr>
        <w:t xml:space="preserve"> </w:t>
      </w:r>
      <w:ins w:id="65" w:author="Duy Khanh Nguyễn" w:date="2024-03-10T21:53:00Z">
        <w:r w:rsidR="00273A35" w:rsidRPr="00E750B2">
          <w:rPr>
            <w:b/>
            <w:color w:val="000000" w:themeColor="text1"/>
            <w:sz w:val="24"/>
            <w:szCs w:val="24"/>
            <w:rPrChange w:id="66" w:author="Duy Khanh Nguyễn" w:date="2024-03-28T08:50:00Z">
              <w:rPr>
                <w:b/>
                <w:color w:val="FF0000"/>
              </w:rPr>
            </w:rPrChange>
          </w:rPr>
          <w:t>Nguyễn</w:t>
        </w:r>
      </w:ins>
      <w:ins w:id="67" w:author="Duy Khanh Nguyễn" w:date="2024-03-10T21:54:00Z">
        <w:r w:rsidR="00273A35" w:rsidRPr="00E750B2">
          <w:rPr>
            <w:b/>
            <w:color w:val="000000" w:themeColor="text1"/>
            <w:sz w:val="24"/>
            <w:szCs w:val="24"/>
            <w:rPrChange w:id="68" w:author="Duy Khanh Nguyễn" w:date="2024-03-28T08:50:00Z">
              <w:rPr>
                <w:b/>
                <w:color w:val="FF0000"/>
                <w:sz w:val="24"/>
                <w:szCs w:val="24"/>
              </w:rPr>
            </w:rPrChange>
          </w:rPr>
          <w:t xml:space="preserve"> Duy Khanh</w:t>
        </w:r>
      </w:ins>
      <w:r w:rsidRPr="00E750B2">
        <w:rPr>
          <w:color w:val="000000" w:themeColor="text1"/>
          <w:sz w:val="24"/>
          <w:szCs w:val="24"/>
          <w:rPrChange w:id="69" w:author="Duy Khanh Nguyễn" w:date="2024-03-28T08:50:00Z">
            <w:rPr>
              <w:color w:val="FF0000"/>
            </w:rPr>
          </w:rPrChange>
        </w:rPr>
        <w:tab/>
      </w:r>
      <w:r w:rsidRPr="00E750B2">
        <w:rPr>
          <w:b/>
          <w:color w:val="000000" w:themeColor="text1"/>
          <w:sz w:val="24"/>
          <w:szCs w:val="24"/>
          <w:rPrChange w:id="70" w:author="Duy Khanh Nguyễn" w:date="2024-03-28T08:50:00Z">
            <w:rPr>
              <w:b/>
              <w:color w:val="FF0000"/>
            </w:rPr>
          </w:rPrChange>
        </w:rPr>
        <w:t>.</w:t>
      </w:r>
    </w:p>
    <w:p w14:paraId="6A8A4192" w14:textId="7F86307F" w:rsidR="009507DF" w:rsidRPr="00E750B2" w:rsidRDefault="00BA1DC2">
      <w:pPr>
        <w:tabs>
          <w:tab w:val="left" w:pos="5040"/>
          <w:tab w:val="left" w:pos="8280"/>
        </w:tabs>
        <w:spacing w:before="120" w:after="120"/>
        <w:rPr>
          <w:color w:val="000000" w:themeColor="text1"/>
          <w:sz w:val="24"/>
          <w:szCs w:val="24"/>
          <w:rPrChange w:id="71" w:author="Duy Khanh Nguyễn" w:date="2024-03-28T08:50:00Z">
            <w:rPr>
              <w:color w:val="FF0000"/>
              <w:sz w:val="24"/>
              <w:szCs w:val="24"/>
            </w:rPr>
          </w:rPrChange>
        </w:rPr>
        <w:pPrChange w:id="72" w:author="Nguyễn Duy Khanh" w:date="2024-04-14T15:45:00Z">
          <w:pPr>
            <w:tabs>
              <w:tab w:val="left" w:pos="5040"/>
              <w:tab w:val="left" w:pos="8280"/>
            </w:tabs>
            <w:spacing w:before="120" w:after="120"/>
            <w:ind w:firstLine="431"/>
          </w:pPr>
        </w:pPrChange>
      </w:pPr>
      <w:r w:rsidRPr="00E750B2">
        <w:rPr>
          <w:color w:val="000000" w:themeColor="text1"/>
          <w:sz w:val="24"/>
          <w:szCs w:val="24"/>
          <w:rPrChange w:id="73" w:author="Duy Khanh Nguyễn" w:date="2024-03-28T08:50:00Z">
            <w:rPr>
              <w:color w:val="FF0000"/>
              <w:sz w:val="24"/>
              <w:szCs w:val="24"/>
            </w:rPr>
          </w:rPrChange>
        </w:rPr>
        <w:t>Ngày, tháng, năm sinh:</w:t>
      </w:r>
      <w:ins w:id="74" w:author="Duy Khanh Nguyễn" w:date="2024-03-10T21:50:00Z">
        <w:r w:rsidR="00D0307F" w:rsidRPr="00E750B2">
          <w:rPr>
            <w:color w:val="000000" w:themeColor="text1"/>
            <w:sz w:val="24"/>
            <w:szCs w:val="24"/>
            <w:rPrChange w:id="75" w:author="Duy Khanh Nguyễn" w:date="2024-03-28T08:50:00Z">
              <w:rPr>
                <w:color w:val="FF0000"/>
                <w:sz w:val="24"/>
                <w:szCs w:val="24"/>
              </w:rPr>
            </w:rPrChange>
          </w:rPr>
          <w:t xml:space="preserve"> 12/02/2003</w:t>
        </w:r>
      </w:ins>
      <w:r w:rsidRPr="00E750B2">
        <w:rPr>
          <w:color w:val="000000" w:themeColor="text1"/>
          <w:sz w:val="24"/>
          <w:szCs w:val="24"/>
          <w:rPrChange w:id="76" w:author="Duy Khanh Nguyễn" w:date="2024-03-28T08:50:00Z">
            <w:rPr>
              <w:color w:val="FF0000"/>
              <w:sz w:val="24"/>
              <w:szCs w:val="24"/>
            </w:rPr>
          </w:rPrChange>
        </w:rPr>
        <w:tab/>
      </w:r>
      <w:r w:rsidRPr="00E750B2">
        <w:rPr>
          <w:color w:val="000000" w:themeColor="text1"/>
          <w:sz w:val="24"/>
          <w:szCs w:val="24"/>
          <w:rPrChange w:id="77" w:author="Duy Khanh Nguyễn" w:date="2024-03-28T08:50:00Z">
            <w:rPr>
              <w:color w:val="FF0000"/>
            </w:rPr>
          </w:rPrChange>
        </w:rPr>
        <w:t>.</w:t>
      </w:r>
      <w:r w:rsidRPr="00E750B2">
        <w:rPr>
          <w:color w:val="000000" w:themeColor="text1"/>
          <w:sz w:val="24"/>
          <w:szCs w:val="24"/>
          <w:rPrChange w:id="78" w:author="Duy Khanh Nguyễn" w:date="2024-03-28T08:50:00Z">
            <w:rPr>
              <w:color w:val="FF0000"/>
              <w:sz w:val="24"/>
              <w:szCs w:val="24"/>
            </w:rPr>
          </w:rPrChange>
        </w:rPr>
        <w:t xml:space="preserve"> Giới tính (Nam/Nữ):</w:t>
      </w:r>
      <w:ins w:id="79" w:author="Duy Khanh Nguyễn" w:date="2024-03-10T21:50:00Z">
        <w:r w:rsidR="00D0307F" w:rsidRPr="00E750B2">
          <w:rPr>
            <w:color w:val="000000" w:themeColor="text1"/>
            <w:sz w:val="24"/>
            <w:szCs w:val="24"/>
            <w:rPrChange w:id="80" w:author="Duy Khanh Nguyễn" w:date="2024-03-28T08:50:00Z">
              <w:rPr>
                <w:color w:val="FF0000"/>
                <w:sz w:val="24"/>
                <w:szCs w:val="24"/>
              </w:rPr>
            </w:rPrChange>
          </w:rPr>
          <w:t xml:space="preserve"> Nam</w:t>
        </w:r>
      </w:ins>
      <w:r w:rsidRPr="00E750B2">
        <w:rPr>
          <w:color w:val="000000" w:themeColor="text1"/>
          <w:sz w:val="24"/>
          <w:szCs w:val="24"/>
          <w:rPrChange w:id="81" w:author="Duy Khanh Nguyễn" w:date="2024-03-28T08:50:00Z">
            <w:rPr>
              <w:color w:val="FF0000"/>
              <w:sz w:val="24"/>
              <w:szCs w:val="24"/>
            </w:rPr>
          </w:rPrChange>
        </w:rPr>
        <w:tab/>
      </w:r>
      <w:r w:rsidRPr="00E750B2">
        <w:rPr>
          <w:color w:val="000000" w:themeColor="text1"/>
          <w:sz w:val="24"/>
          <w:szCs w:val="24"/>
          <w:rPrChange w:id="82" w:author="Duy Khanh Nguyễn" w:date="2024-03-28T08:50:00Z">
            <w:rPr>
              <w:color w:val="FF0000"/>
            </w:rPr>
          </w:rPrChange>
        </w:rPr>
        <w:t>.</w:t>
      </w:r>
    </w:p>
    <w:p w14:paraId="55026F54" w14:textId="7E892715" w:rsidR="009507DF" w:rsidRPr="00E750B2" w:rsidRDefault="00BA1DC2">
      <w:pPr>
        <w:tabs>
          <w:tab w:val="left" w:pos="3420"/>
          <w:tab w:val="left" w:pos="5760"/>
          <w:tab w:val="left" w:pos="9180"/>
        </w:tabs>
        <w:spacing w:before="120" w:after="120"/>
        <w:rPr>
          <w:color w:val="000000" w:themeColor="text1"/>
          <w:sz w:val="24"/>
          <w:szCs w:val="24"/>
          <w:rPrChange w:id="83" w:author="Duy Khanh Nguyễn" w:date="2024-03-28T08:50:00Z">
            <w:rPr>
              <w:color w:val="FF0000"/>
            </w:rPr>
          </w:rPrChange>
        </w:rPr>
        <w:pPrChange w:id="84" w:author="Nguyễn Duy Khanh" w:date="2024-04-14T15:45:00Z">
          <w:pPr>
            <w:tabs>
              <w:tab w:val="left" w:pos="3420"/>
              <w:tab w:val="left" w:pos="5760"/>
              <w:tab w:val="left" w:pos="9180"/>
            </w:tabs>
            <w:spacing w:before="120" w:after="120"/>
            <w:ind w:firstLine="431"/>
          </w:pPr>
        </w:pPrChange>
      </w:pPr>
      <w:r w:rsidRPr="00E750B2">
        <w:rPr>
          <w:color w:val="000000" w:themeColor="text1"/>
          <w:sz w:val="24"/>
          <w:szCs w:val="24"/>
          <w:rPrChange w:id="85" w:author="Duy Khanh Nguyễn" w:date="2024-03-28T08:50:00Z">
            <w:rPr>
              <w:color w:val="FF0000"/>
              <w:sz w:val="24"/>
              <w:szCs w:val="24"/>
            </w:rPr>
          </w:rPrChange>
        </w:rPr>
        <w:t>Số CMND:</w:t>
      </w:r>
      <w:ins w:id="86" w:author="Duy Khanh Nguyễn" w:date="2024-03-10T21:50:00Z">
        <w:r w:rsidR="00D0307F" w:rsidRPr="00E750B2">
          <w:rPr>
            <w:color w:val="000000" w:themeColor="text1"/>
            <w:sz w:val="24"/>
            <w:szCs w:val="24"/>
            <w:rPrChange w:id="87" w:author="Duy Khanh Nguyễn" w:date="2024-03-28T08:50:00Z">
              <w:rPr>
                <w:color w:val="FF0000"/>
                <w:sz w:val="24"/>
                <w:szCs w:val="24"/>
              </w:rPr>
            </w:rPrChange>
          </w:rPr>
          <w:t xml:space="preserve"> </w:t>
        </w:r>
      </w:ins>
      <w:ins w:id="88" w:author="Duy Khanh Nguyễn" w:date="2024-03-10T21:51:00Z">
        <w:r w:rsidR="00D0307F" w:rsidRPr="00E750B2">
          <w:rPr>
            <w:color w:val="000000" w:themeColor="text1"/>
            <w:sz w:val="24"/>
            <w:szCs w:val="24"/>
            <w:rPrChange w:id="89" w:author="Duy Khanh Nguyễn" w:date="2024-03-28T08:50:00Z">
              <w:rPr>
                <w:color w:val="FF0000"/>
                <w:sz w:val="24"/>
                <w:szCs w:val="24"/>
              </w:rPr>
            </w:rPrChange>
          </w:rPr>
          <w:t>068203000640</w:t>
        </w:r>
      </w:ins>
      <w:r w:rsidRPr="00E750B2">
        <w:rPr>
          <w:color w:val="000000" w:themeColor="text1"/>
          <w:sz w:val="24"/>
          <w:szCs w:val="24"/>
          <w:rPrChange w:id="90" w:author="Duy Khanh Nguyễn" w:date="2024-03-28T08:50:00Z">
            <w:rPr>
              <w:color w:val="FF0000"/>
              <w:sz w:val="24"/>
              <w:szCs w:val="24"/>
            </w:rPr>
          </w:rPrChange>
        </w:rPr>
        <w:tab/>
        <w:t>; Ngày cấp:</w:t>
      </w:r>
      <w:ins w:id="91" w:author="Duy Khanh Nguyễn" w:date="2024-03-10T21:51:00Z">
        <w:r w:rsidR="00D0307F" w:rsidRPr="00E750B2">
          <w:rPr>
            <w:color w:val="000000" w:themeColor="text1"/>
            <w:sz w:val="24"/>
            <w:szCs w:val="24"/>
            <w:rPrChange w:id="92" w:author="Duy Khanh Nguyễn" w:date="2024-03-28T08:50:00Z">
              <w:rPr>
                <w:color w:val="FF0000"/>
                <w:sz w:val="24"/>
                <w:szCs w:val="24"/>
              </w:rPr>
            </w:rPrChange>
          </w:rPr>
          <w:t xml:space="preserve"> 10/04/2021</w:t>
        </w:r>
      </w:ins>
      <w:r w:rsidRPr="00E750B2">
        <w:rPr>
          <w:color w:val="000000" w:themeColor="text1"/>
          <w:sz w:val="24"/>
          <w:szCs w:val="24"/>
          <w:rPrChange w:id="93" w:author="Duy Khanh Nguyễn" w:date="2024-03-28T08:50:00Z">
            <w:rPr>
              <w:color w:val="FF0000"/>
              <w:sz w:val="24"/>
              <w:szCs w:val="24"/>
            </w:rPr>
          </w:rPrChange>
        </w:rPr>
        <w:tab/>
        <w:t>; Nơi cấp:</w:t>
      </w:r>
      <w:ins w:id="94" w:author="Duy Khanh Nguyễn" w:date="2024-03-10T21:51:00Z">
        <w:r w:rsidR="00D0307F" w:rsidRPr="00E750B2">
          <w:rPr>
            <w:color w:val="000000" w:themeColor="text1"/>
            <w:sz w:val="24"/>
            <w:szCs w:val="24"/>
            <w:rPrChange w:id="95" w:author="Duy Khanh Nguyễn" w:date="2024-03-28T08:50:00Z">
              <w:rPr>
                <w:color w:val="FF0000"/>
                <w:sz w:val="24"/>
                <w:szCs w:val="24"/>
              </w:rPr>
            </w:rPrChange>
          </w:rPr>
          <w:t xml:space="preserve"> Cục Cảnh sát Lâm Đồng</w:t>
        </w:r>
      </w:ins>
      <w:r w:rsidRPr="00E750B2">
        <w:rPr>
          <w:color w:val="000000" w:themeColor="text1"/>
          <w:sz w:val="24"/>
          <w:szCs w:val="24"/>
          <w:rPrChange w:id="96" w:author="Duy Khanh Nguyễn" w:date="2024-03-28T08:50:00Z">
            <w:rPr>
              <w:color w:val="FF0000"/>
              <w:sz w:val="24"/>
              <w:szCs w:val="24"/>
            </w:rPr>
          </w:rPrChange>
        </w:rPr>
        <w:tab/>
      </w:r>
      <w:r w:rsidRPr="00E750B2">
        <w:rPr>
          <w:color w:val="000000" w:themeColor="text1"/>
          <w:sz w:val="24"/>
          <w:szCs w:val="24"/>
          <w:rPrChange w:id="97" w:author="Duy Khanh Nguyễn" w:date="2024-03-28T08:50:00Z">
            <w:rPr>
              <w:color w:val="FF0000"/>
            </w:rPr>
          </w:rPrChange>
        </w:rPr>
        <w:t>.</w:t>
      </w:r>
    </w:p>
    <w:p w14:paraId="5975DBEE" w14:textId="25215774" w:rsidR="009507DF" w:rsidRPr="00E750B2" w:rsidRDefault="00BA1DC2">
      <w:pPr>
        <w:tabs>
          <w:tab w:val="left" w:pos="5760"/>
        </w:tabs>
        <w:spacing w:before="120" w:after="120"/>
        <w:rPr>
          <w:color w:val="000000" w:themeColor="text1"/>
          <w:sz w:val="24"/>
          <w:szCs w:val="24"/>
          <w:rPrChange w:id="98" w:author="Duy Khanh Nguyễn" w:date="2024-03-28T08:50:00Z">
            <w:rPr>
              <w:color w:val="FF0000"/>
              <w:sz w:val="24"/>
              <w:szCs w:val="24"/>
            </w:rPr>
          </w:rPrChange>
        </w:rPr>
        <w:pPrChange w:id="99" w:author="Nguyễn Duy Khanh" w:date="2024-04-14T15:45:00Z">
          <w:pPr>
            <w:tabs>
              <w:tab w:val="left" w:pos="5760"/>
            </w:tabs>
            <w:spacing w:before="120" w:after="120"/>
            <w:ind w:firstLine="431"/>
          </w:pPr>
        </w:pPrChange>
      </w:pPr>
      <w:r w:rsidRPr="00E750B2">
        <w:rPr>
          <w:color w:val="000000" w:themeColor="text1"/>
          <w:sz w:val="24"/>
          <w:szCs w:val="24"/>
          <w:rPrChange w:id="100" w:author="Duy Khanh Nguyễn" w:date="2024-03-28T08:50:00Z">
            <w:rPr>
              <w:color w:val="FF0000"/>
              <w:sz w:val="24"/>
              <w:szCs w:val="24"/>
            </w:rPr>
          </w:rPrChange>
        </w:rPr>
        <w:t>Mã số sinh viên:</w:t>
      </w:r>
      <w:ins w:id="101" w:author="Duy Khanh Nguyễn" w:date="2024-03-10T21:51:00Z">
        <w:r w:rsidR="00D0307F" w:rsidRPr="00E750B2">
          <w:rPr>
            <w:color w:val="000000" w:themeColor="text1"/>
            <w:sz w:val="24"/>
            <w:szCs w:val="24"/>
            <w:rPrChange w:id="102" w:author="Duy Khanh Nguyễn" w:date="2024-03-28T08:50:00Z">
              <w:rPr>
                <w:color w:val="FF0000"/>
                <w:sz w:val="24"/>
                <w:szCs w:val="24"/>
              </w:rPr>
            </w:rPrChange>
          </w:rPr>
          <w:t xml:space="preserve"> 21520979</w:t>
        </w:r>
      </w:ins>
      <w:del w:id="103" w:author="Duy Khanh Nguyễn" w:date="2024-03-10T21:51:00Z">
        <w:r w:rsidRPr="00E750B2" w:rsidDel="00D0307F">
          <w:rPr>
            <w:color w:val="000000" w:themeColor="text1"/>
            <w:sz w:val="24"/>
            <w:szCs w:val="24"/>
            <w:rPrChange w:id="104" w:author="Duy Khanh Nguyễn" w:date="2024-03-28T08:50:00Z">
              <w:rPr>
                <w:color w:val="FF0000"/>
                <w:sz w:val="24"/>
                <w:szCs w:val="24"/>
              </w:rPr>
            </w:rPrChange>
          </w:rPr>
          <w:delText xml:space="preserve">  </w:delText>
        </w:r>
      </w:del>
      <w:r w:rsidRPr="00E750B2">
        <w:rPr>
          <w:color w:val="000000" w:themeColor="text1"/>
          <w:sz w:val="24"/>
          <w:szCs w:val="24"/>
          <w:rPrChange w:id="105" w:author="Duy Khanh Nguyễn" w:date="2024-03-28T08:50:00Z">
            <w:rPr>
              <w:color w:val="FF0000"/>
            </w:rPr>
          </w:rPrChange>
        </w:rPr>
        <w:tab/>
      </w:r>
      <w:r w:rsidRPr="00E750B2">
        <w:rPr>
          <w:b/>
          <w:color w:val="000000" w:themeColor="text1"/>
          <w:sz w:val="24"/>
          <w:szCs w:val="24"/>
          <w:rPrChange w:id="106" w:author="Duy Khanh Nguyễn" w:date="2024-03-28T08:50:00Z">
            <w:rPr>
              <w:b/>
              <w:color w:val="FF0000"/>
            </w:rPr>
          </w:rPrChange>
        </w:rPr>
        <w:t>.</w:t>
      </w:r>
    </w:p>
    <w:p w14:paraId="19832150" w14:textId="6725B770" w:rsidR="009507DF" w:rsidRPr="00E750B2" w:rsidRDefault="00BA1DC2">
      <w:pPr>
        <w:tabs>
          <w:tab w:val="left" w:pos="5760"/>
        </w:tabs>
        <w:spacing w:before="120" w:after="120"/>
        <w:rPr>
          <w:color w:val="000000" w:themeColor="text1"/>
          <w:sz w:val="24"/>
          <w:szCs w:val="24"/>
          <w:rPrChange w:id="107" w:author="Duy Khanh Nguyễn" w:date="2024-03-28T08:50:00Z">
            <w:rPr>
              <w:color w:val="FF0000"/>
              <w:sz w:val="24"/>
              <w:szCs w:val="24"/>
            </w:rPr>
          </w:rPrChange>
        </w:rPr>
        <w:pPrChange w:id="108" w:author="Nguyễn Duy Khanh" w:date="2024-04-14T15:45:00Z">
          <w:pPr>
            <w:tabs>
              <w:tab w:val="left" w:pos="5760"/>
            </w:tabs>
            <w:spacing w:before="120" w:after="120"/>
            <w:ind w:firstLine="431"/>
          </w:pPr>
        </w:pPrChange>
      </w:pPr>
      <w:r w:rsidRPr="00E750B2">
        <w:rPr>
          <w:color w:val="000000" w:themeColor="text1"/>
          <w:sz w:val="24"/>
          <w:szCs w:val="24"/>
          <w:rPrChange w:id="109" w:author="Duy Khanh Nguyễn" w:date="2024-03-28T08:50:00Z">
            <w:rPr>
              <w:color w:val="FF0000"/>
              <w:sz w:val="24"/>
              <w:szCs w:val="24"/>
            </w:rPr>
          </w:rPrChange>
        </w:rPr>
        <w:t xml:space="preserve">Số điện thoại liên lạc: </w:t>
      </w:r>
      <w:ins w:id="110" w:author="Duy Khanh Nguyễn" w:date="2024-03-10T21:51:00Z">
        <w:r w:rsidR="00D0307F" w:rsidRPr="00E750B2">
          <w:rPr>
            <w:color w:val="000000" w:themeColor="text1"/>
            <w:sz w:val="24"/>
            <w:szCs w:val="24"/>
            <w:rPrChange w:id="111" w:author="Duy Khanh Nguyễn" w:date="2024-03-28T08:50:00Z">
              <w:rPr>
                <w:color w:val="FF0000"/>
                <w:sz w:val="24"/>
                <w:szCs w:val="24"/>
              </w:rPr>
            </w:rPrChange>
          </w:rPr>
          <w:t>0915261749</w:t>
        </w:r>
      </w:ins>
      <w:r w:rsidRPr="00E750B2">
        <w:rPr>
          <w:color w:val="000000" w:themeColor="text1"/>
          <w:sz w:val="24"/>
          <w:szCs w:val="24"/>
          <w:rPrChange w:id="112" w:author="Duy Khanh Nguyễn" w:date="2024-03-28T08:50:00Z">
            <w:rPr>
              <w:color w:val="FF0000"/>
            </w:rPr>
          </w:rPrChange>
        </w:rPr>
        <w:tab/>
      </w:r>
      <w:r w:rsidRPr="00E750B2">
        <w:rPr>
          <w:b/>
          <w:color w:val="000000" w:themeColor="text1"/>
          <w:sz w:val="24"/>
          <w:szCs w:val="24"/>
          <w:rPrChange w:id="113" w:author="Duy Khanh Nguyễn" w:date="2024-03-28T08:50:00Z">
            <w:rPr>
              <w:b/>
              <w:color w:val="FF0000"/>
            </w:rPr>
          </w:rPrChange>
        </w:rPr>
        <w:t>.</w:t>
      </w:r>
    </w:p>
    <w:p w14:paraId="56A1CA76" w14:textId="49B58EAD" w:rsidR="009507DF" w:rsidRPr="00E750B2" w:rsidRDefault="00BA1DC2">
      <w:pPr>
        <w:tabs>
          <w:tab w:val="left" w:pos="5760"/>
        </w:tabs>
        <w:spacing w:before="120" w:after="120"/>
        <w:rPr>
          <w:b/>
          <w:color w:val="000000" w:themeColor="text1"/>
          <w:sz w:val="24"/>
          <w:szCs w:val="24"/>
          <w:rPrChange w:id="114" w:author="Duy Khanh Nguyễn" w:date="2024-03-28T08:50:00Z">
            <w:rPr>
              <w:b/>
              <w:color w:val="FF0000"/>
            </w:rPr>
          </w:rPrChange>
        </w:rPr>
        <w:pPrChange w:id="115" w:author="Nguyễn Duy Khanh" w:date="2024-04-14T15:45:00Z">
          <w:pPr>
            <w:tabs>
              <w:tab w:val="left" w:pos="5760"/>
            </w:tabs>
            <w:spacing w:before="120" w:after="120"/>
            <w:ind w:firstLine="431"/>
          </w:pPr>
        </w:pPrChange>
      </w:pPr>
      <w:r w:rsidRPr="00E750B2">
        <w:rPr>
          <w:color w:val="000000" w:themeColor="text1"/>
          <w:sz w:val="24"/>
          <w:szCs w:val="24"/>
          <w:rPrChange w:id="116" w:author="Duy Khanh Nguyễn" w:date="2024-03-28T08:50:00Z">
            <w:rPr>
              <w:color w:val="FF0000"/>
              <w:sz w:val="24"/>
              <w:szCs w:val="24"/>
            </w:rPr>
          </w:rPrChange>
        </w:rPr>
        <w:t xml:space="preserve">Đơn vị (Khoa): </w:t>
      </w:r>
      <w:ins w:id="117" w:author="Duy Khanh Nguyễn" w:date="2024-03-10T21:51:00Z">
        <w:r w:rsidR="00D0307F" w:rsidRPr="00E750B2">
          <w:rPr>
            <w:color w:val="000000" w:themeColor="text1"/>
            <w:sz w:val="24"/>
            <w:szCs w:val="24"/>
            <w:rPrChange w:id="118" w:author="Duy Khanh Nguyễn" w:date="2024-03-28T08:50:00Z">
              <w:rPr>
                <w:color w:val="FF0000"/>
                <w:sz w:val="24"/>
                <w:szCs w:val="24"/>
              </w:rPr>
            </w:rPrChange>
          </w:rPr>
          <w:t>K</w:t>
        </w:r>
      </w:ins>
      <w:ins w:id="119" w:author="Duy Khanh Nguyễn" w:date="2024-03-10T21:52:00Z">
        <w:r w:rsidR="00273A35" w:rsidRPr="00E750B2">
          <w:rPr>
            <w:color w:val="000000" w:themeColor="text1"/>
            <w:sz w:val="24"/>
            <w:szCs w:val="24"/>
            <w:rPrChange w:id="120" w:author="Duy Khanh Nguyễn" w:date="2024-03-28T08:50:00Z">
              <w:rPr>
                <w:color w:val="FF0000"/>
                <w:sz w:val="24"/>
                <w:szCs w:val="24"/>
              </w:rPr>
            </w:rPrChange>
          </w:rPr>
          <w:t>ỹ</w:t>
        </w:r>
      </w:ins>
      <w:ins w:id="121" w:author="Duy Khanh Nguyễn" w:date="2024-03-10T21:51:00Z">
        <w:r w:rsidR="00D0307F" w:rsidRPr="00E750B2">
          <w:rPr>
            <w:color w:val="000000" w:themeColor="text1"/>
            <w:sz w:val="24"/>
            <w:szCs w:val="24"/>
            <w:rPrChange w:id="122" w:author="Duy Khanh Nguyễn" w:date="2024-03-28T08:50:00Z">
              <w:rPr>
                <w:color w:val="FF0000"/>
                <w:sz w:val="24"/>
                <w:szCs w:val="24"/>
              </w:rPr>
            </w:rPrChange>
          </w:rPr>
          <w:t xml:space="preserve"> thuật máy tính</w:t>
        </w:r>
      </w:ins>
      <w:r w:rsidRPr="00E750B2">
        <w:rPr>
          <w:color w:val="000000" w:themeColor="text1"/>
          <w:sz w:val="24"/>
          <w:szCs w:val="24"/>
          <w:rPrChange w:id="123" w:author="Duy Khanh Nguyễn" w:date="2024-03-28T08:50:00Z">
            <w:rPr>
              <w:color w:val="FF0000"/>
            </w:rPr>
          </w:rPrChange>
        </w:rPr>
        <w:tab/>
      </w:r>
      <w:r w:rsidRPr="00E750B2">
        <w:rPr>
          <w:b/>
          <w:color w:val="000000" w:themeColor="text1"/>
          <w:sz w:val="24"/>
          <w:szCs w:val="24"/>
          <w:rPrChange w:id="124" w:author="Duy Khanh Nguyễn" w:date="2024-03-28T08:50:00Z">
            <w:rPr>
              <w:b/>
              <w:color w:val="FF0000"/>
            </w:rPr>
          </w:rPrChange>
        </w:rPr>
        <w:t>.</w:t>
      </w:r>
    </w:p>
    <w:p w14:paraId="746DD03D" w14:textId="2CAB0CB5" w:rsidR="009507DF" w:rsidRPr="00ED04F6" w:rsidRDefault="00BA1DC2">
      <w:pPr>
        <w:tabs>
          <w:tab w:val="left" w:pos="5760"/>
        </w:tabs>
        <w:spacing w:before="120" w:after="120"/>
        <w:rPr>
          <w:color w:val="000000" w:themeColor="text1"/>
          <w:sz w:val="24"/>
          <w:szCs w:val="24"/>
          <w:rPrChange w:id="125" w:author="Nguyễn Duy Khanh" w:date="2024-04-14T13:03:00Z">
            <w:rPr>
              <w:b/>
              <w:color w:val="FF0000"/>
            </w:rPr>
          </w:rPrChange>
        </w:rPr>
        <w:pPrChange w:id="126" w:author="Nguyễn Duy Khanh" w:date="2024-04-14T15:45:00Z">
          <w:pPr>
            <w:tabs>
              <w:tab w:val="left" w:pos="5760"/>
            </w:tabs>
            <w:spacing w:before="120" w:after="120"/>
            <w:ind w:firstLine="431"/>
          </w:pPr>
        </w:pPrChange>
      </w:pPr>
      <w:bookmarkStart w:id="127" w:name="_tyjcwt" w:colFirst="0" w:colLast="0"/>
      <w:bookmarkEnd w:id="127"/>
      <w:r w:rsidRPr="00E750B2">
        <w:rPr>
          <w:color w:val="000000" w:themeColor="text1"/>
          <w:sz w:val="24"/>
          <w:szCs w:val="24"/>
          <w:rPrChange w:id="128" w:author="Duy Khanh Nguyễn" w:date="2024-03-28T08:50:00Z">
            <w:rPr>
              <w:color w:val="FF0000"/>
              <w:sz w:val="24"/>
              <w:szCs w:val="24"/>
            </w:rPr>
          </w:rPrChange>
        </w:rPr>
        <w:t xml:space="preserve">Số tài khoản: </w:t>
      </w:r>
      <w:ins w:id="129" w:author="Duy Khanh Nguyễn" w:date="2024-03-10T21:51:00Z">
        <w:r w:rsidR="00D0307F" w:rsidRPr="00E750B2">
          <w:rPr>
            <w:color w:val="000000" w:themeColor="text1"/>
            <w:sz w:val="24"/>
            <w:szCs w:val="24"/>
            <w:rPrChange w:id="130" w:author="Duy Khanh Nguyễn" w:date="2024-03-28T08:50:00Z">
              <w:rPr>
                <w:color w:val="FF0000"/>
                <w:sz w:val="24"/>
                <w:szCs w:val="24"/>
              </w:rPr>
            </w:rPrChange>
          </w:rPr>
          <w:t>6410974611</w:t>
        </w:r>
      </w:ins>
      <w:r w:rsidRPr="00E750B2">
        <w:rPr>
          <w:color w:val="000000" w:themeColor="text1"/>
          <w:sz w:val="24"/>
          <w:szCs w:val="24"/>
          <w:rPrChange w:id="131" w:author="Duy Khanh Nguyễn" w:date="2024-03-28T08:50:00Z">
            <w:rPr>
              <w:color w:val="FF0000"/>
              <w:sz w:val="24"/>
              <w:szCs w:val="24"/>
            </w:rPr>
          </w:rPrChange>
        </w:rPr>
        <w:tab/>
        <w:t xml:space="preserve">Ngân </w:t>
      </w:r>
      <w:commentRangeStart w:id="132"/>
      <w:r w:rsidRPr="00E750B2">
        <w:rPr>
          <w:color w:val="000000" w:themeColor="text1"/>
          <w:sz w:val="24"/>
          <w:szCs w:val="24"/>
          <w:rPrChange w:id="133" w:author="Duy Khanh Nguyễn" w:date="2024-03-28T08:50:00Z">
            <w:rPr>
              <w:color w:val="FF0000"/>
              <w:sz w:val="24"/>
              <w:szCs w:val="24"/>
            </w:rPr>
          </w:rPrChange>
        </w:rPr>
        <w:t>hàng</w:t>
      </w:r>
      <w:commentRangeEnd w:id="132"/>
      <w:r w:rsidR="00047B91" w:rsidRPr="00E750B2">
        <w:rPr>
          <w:rStyle w:val="ThamchiuChuthich"/>
          <w:color w:val="000000" w:themeColor="text1"/>
          <w:sz w:val="24"/>
          <w:szCs w:val="24"/>
          <w:rPrChange w:id="134" w:author="Duy Khanh Nguyễn" w:date="2024-03-28T08:50:00Z">
            <w:rPr>
              <w:rStyle w:val="ThamchiuChuthich"/>
            </w:rPr>
          </w:rPrChange>
        </w:rPr>
        <w:commentReference w:id="132"/>
      </w:r>
      <w:r w:rsidRPr="00E750B2">
        <w:rPr>
          <w:color w:val="000000" w:themeColor="text1"/>
          <w:sz w:val="24"/>
          <w:szCs w:val="24"/>
          <w:rPrChange w:id="135" w:author="Duy Khanh Nguyễn" w:date="2024-03-28T08:50:00Z">
            <w:rPr>
              <w:color w:val="FF0000"/>
              <w:sz w:val="24"/>
              <w:szCs w:val="24"/>
            </w:rPr>
          </w:rPrChange>
        </w:rPr>
        <w:t xml:space="preserve">: </w:t>
      </w:r>
      <w:ins w:id="136" w:author="Duy Khanh Nguyễn" w:date="2024-03-10T21:51:00Z">
        <w:r w:rsidR="00D0307F" w:rsidRPr="00E750B2">
          <w:rPr>
            <w:color w:val="000000" w:themeColor="text1"/>
            <w:sz w:val="24"/>
            <w:szCs w:val="24"/>
            <w:rPrChange w:id="137" w:author="Duy Khanh Nguyễn" w:date="2024-03-28T08:50:00Z">
              <w:rPr>
                <w:color w:val="FF0000"/>
                <w:sz w:val="24"/>
                <w:szCs w:val="24"/>
              </w:rPr>
            </w:rPrChange>
          </w:rPr>
          <w:t>BIDV</w:t>
        </w:r>
      </w:ins>
    </w:p>
    <w:p w14:paraId="2A065A06" w14:textId="499D03BB" w:rsidR="009507DF" w:rsidRDefault="00BA1DC2" w:rsidP="00DA7258">
      <w:pPr>
        <w:pStyle w:val="u2"/>
        <w:ind w:right="0"/>
        <w:jc w:val="left"/>
        <w:rPr>
          <w:i w:val="0"/>
          <w:color w:val="0000FF"/>
          <w:sz w:val="26"/>
          <w:szCs w:val="26"/>
        </w:rPr>
      </w:pPr>
      <w:r>
        <w:rPr>
          <w:i w:val="0"/>
          <w:color w:val="0000FF"/>
          <w:sz w:val="26"/>
          <w:szCs w:val="26"/>
        </w:rPr>
        <w:lastRenderedPageBreak/>
        <w:t>A</w:t>
      </w:r>
      <w:ins w:id="138" w:author="Nguyễn Duy Khanh" w:date="2024-04-14T13:02:00Z">
        <w:r w:rsidR="00ED04F6">
          <w:rPr>
            <w:i w:val="0"/>
            <w:color w:val="0000FF"/>
            <w:sz w:val="26"/>
            <w:szCs w:val="26"/>
          </w:rPr>
          <w:t>6</w:t>
        </w:r>
      </w:ins>
      <w:del w:id="139" w:author="Nguyễn Duy Khanh" w:date="2024-04-14T13:02:00Z">
        <w:r w:rsidDel="00ED04F6">
          <w:rPr>
            <w:i w:val="0"/>
            <w:color w:val="0000FF"/>
            <w:sz w:val="26"/>
            <w:szCs w:val="26"/>
          </w:rPr>
          <w:delText>5</w:delText>
        </w:r>
      </w:del>
      <w:r>
        <w:rPr>
          <w:i w:val="0"/>
          <w:color w:val="0000FF"/>
          <w:sz w:val="26"/>
          <w:szCs w:val="26"/>
        </w:rPr>
        <w:t xml:space="preserve">. Thành viên đề tài </w:t>
      </w:r>
    </w:p>
    <w:p w14:paraId="50B85D90" w14:textId="77777777" w:rsidR="009507DF" w:rsidRDefault="009507DF" w:rsidP="00DA7258">
      <w:pPr>
        <w:widowControl w:val="0"/>
        <w:jc w:val="both"/>
        <w:rPr>
          <w:sz w:val="8"/>
          <w:szCs w:val="8"/>
        </w:rPr>
      </w:pPr>
    </w:p>
    <w:tbl>
      <w:tblPr>
        <w:tblW w:w="935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518"/>
        <w:gridCol w:w="3026"/>
        <w:gridCol w:w="3402"/>
        <w:gridCol w:w="2409"/>
      </w:tblGrid>
      <w:tr w:rsidR="009507DF" w14:paraId="1B34B60C" w14:textId="77777777">
        <w:tc>
          <w:tcPr>
            <w:tcW w:w="518" w:type="dxa"/>
            <w:vAlign w:val="center"/>
          </w:tcPr>
          <w:p w14:paraId="4BEA3ECB" w14:textId="77777777" w:rsidR="009507DF" w:rsidRDefault="00BA1DC2" w:rsidP="00DA7258">
            <w:pPr>
              <w:widowControl w:val="0"/>
              <w:jc w:val="center"/>
              <w:rPr>
                <w:color w:val="000000"/>
                <w:sz w:val="22"/>
                <w:szCs w:val="22"/>
              </w:rPr>
            </w:pPr>
            <w:r>
              <w:rPr>
                <w:b/>
                <w:color w:val="000000"/>
                <w:sz w:val="22"/>
                <w:szCs w:val="22"/>
              </w:rPr>
              <w:t>TT</w:t>
            </w:r>
          </w:p>
        </w:tc>
        <w:tc>
          <w:tcPr>
            <w:tcW w:w="3026" w:type="dxa"/>
            <w:vAlign w:val="center"/>
          </w:tcPr>
          <w:p w14:paraId="7477D7A5" w14:textId="77777777" w:rsidR="009507DF" w:rsidRDefault="00BA1DC2" w:rsidP="00DA7258">
            <w:pPr>
              <w:widowControl w:val="0"/>
              <w:jc w:val="center"/>
              <w:rPr>
                <w:color w:val="000000"/>
                <w:sz w:val="22"/>
                <w:szCs w:val="22"/>
              </w:rPr>
            </w:pPr>
            <w:r>
              <w:rPr>
                <w:b/>
                <w:color w:val="000000"/>
                <w:sz w:val="22"/>
                <w:szCs w:val="22"/>
              </w:rPr>
              <w:t xml:space="preserve">Họ tên </w:t>
            </w:r>
          </w:p>
        </w:tc>
        <w:tc>
          <w:tcPr>
            <w:tcW w:w="3402" w:type="dxa"/>
            <w:vAlign w:val="center"/>
          </w:tcPr>
          <w:p w14:paraId="3498D658" w14:textId="77777777" w:rsidR="009507DF" w:rsidRDefault="00BA1DC2" w:rsidP="00DA7258">
            <w:pPr>
              <w:widowControl w:val="0"/>
              <w:jc w:val="center"/>
              <w:rPr>
                <w:color w:val="000000"/>
                <w:sz w:val="22"/>
                <w:szCs w:val="22"/>
              </w:rPr>
            </w:pPr>
            <w:r>
              <w:rPr>
                <w:b/>
                <w:color w:val="000000"/>
                <w:sz w:val="22"/>
                <w:szCs w:val="22"/>
              </w:rPr>
              <w:t>MSSV</w:t>
            </w:r>
          </w:p>
        </w:tc>
        <w:tc>
          <w:tcPr>
            <w:tcW w:w="2409" w:type="dxa"/>
            <w:vAlign w:val="center"/>
          </w:tcPr>
          <w:p w14:paraId="6663BC1E" w14:textId="77777777" w:rsidR="009507DF" w:rsidRDefault="00BA1DC2" w:rsidP="00DA7258">
            <w:pPr>
              <w:widowControl w:val="0"/>
              <w:jc w:val="center"/>
              <w:rPr>
                <w:color w:val="000000"/>
              </w:rPr>
            </w:pPr>
            <w:r>
              <w:rPr>
                <w:b/>
                <w:color w:val="000000"/>
                <w:sz w:val="22"/>
                <w:szCs w:val="22"/>
              </w:rPr>
              <w:t>Khoa</w:t>
            </w:r>
          </w:p>
        </w:tc>
      </w:tr>
      <w:tr w:rsidR="009507DF" w14:paraId="7FCFA35D" w14:textId="77777777">
        <w:tc>
          <w:tcPr>
            <w:tcW w:w="518" w:type="dxa"/>
            <w:vAlign w:val="center"/>
          </w:tcPr>
          <w:p w14:paraId="5038BA75" w14:textId="77777777" w:rsidR="009507DF" w:rsidRDefault="00BA1DC2" w:rsidP="00DA7258">
            <w:pPr>
              <w:widowControl w:val="0"/>
              <w:spacing w:before="40" w:after="40"/>
              <w:jc w:val="center"/>
              <w:rPr>
                <w:sz w:val="24"/>
                <w:szCs w:val="24"/>
              </w:rPr>
            </w:pPr>
            <w:r>
              <w:rPr>
                <w:sz w:val="24"/>
                <w:szCs w:val="24"/>
              </w:rPr>
              <w:t>1</w:t>
            </w:r>
          </w:p>
        </w:tc>
        <w:tc>
          <w:tcPr>
            <w:tcW w:w="3026" w:type="dxa"/>
          </w:tcPr>
          <w:p w14:paraId="2B55FB03" w14:textId="5B835CC9" w:rsidR="009507DF" w:rsidRDefault="00FD3525" w:rsidP="00DA7258">
            <w:pPr>
              <w:widowControl w:val="0"/>
              <w:spacing w:before="40" w:after="40"/>
              <w:jc w:val="both"/>
              <w:rPr>
                <w:sz w:val="24"/>
                <w:szCs w:val="24"/>
              </w:rPr>
            </w:pPr>
            <w:r>
              <w:rPr>
                <w:sz w:val="24"/>
                <w:szCs w:val="24"/>
              </w:rPr>
              <w:t>Hà Việt Hoàng</w:t>
            </w:r>
          </w:p>
        </w:tc>
        <w:tc>
          <w:tcPr>
            <w:tcW w:w="3402" w:type="dxa"/>
          </w:tcPr>
          <w:p w14:paraId="1C8B7A22" w14:textId="66743312" w:rsidR="009507DF" w:rsidRPr="0059243B" w:rsidRDefault="0059243B" w:rsidP="00DA7258">
            <w:pPr>
              <w:widowControl w:val="0"/>
              <w:spacing w:before="40" w:after="40"/>
              <w:jc w:val="both"/>
              <w:rPr>
                <w:sz w:val="24"/>
                <w:szCs w:val="24"/>
              </w:rPr>
            </w:pPr>
            <w:ins w:id="140" w:author="Duy Khanh Nguyễn" w:date="2024-03-13T21:46:00Z">
              <w:r>
                <w:rPr>
                  <w:color w:val="050505"/>
                  <w:sz w:val="24"/>
                  <w:szCs w:val="24"/>
                  <w:shd w:val="clear" w:color="auto" w:fill="F0F0F0"/>
                </w:rPr>
                <w:t>21520240</w:t>
              </w:r>
            </w:ins>
            <w:ins w:id="141" w:author="Admin" w:date="2024-03-10T21:09:00Z">
              <w:del w:id="142" w:author="Duy Khanh Nguyễn" w:date="2024-03-13T21:46:00Z">
                <w:r w:rsidR="00047B91" w:rsidRPr="0059243B" w:rsidDel="0059243B">
                  <w:rPr>
                    <w:sz w:val="24"/>
                    <w:szCs w:val="24"/>
                  </w:rPr>
                  <w:delText>MSSV</w:delText>
                </w:r>
              </w:del>
            </w:ins>
          </w:p>
        </w:tc>
        <w:tc>
          <w:tcPr>
            <w:tcW w:w="2409" w:type="dxa"/>
          </w:tcPr>
          <w:p w14:paraId="2DD92E3D" w14:textId="43BB67BA" w:rsidR="009507DF" w:rsidRDefault="00FD3525" w:rsidP="00DA7258">
            <w:pPr>
              <w:widowControl w:val="0"/>
              <w:spacing w:before="40" w:after="40"/>
              <w:jc w:val="both"/>
              <w:rPr>
                <w:sz w:val="24"/>
                <w:szCs w:val="24"/>
              </w:rPr>
            </w:pPr>
            <w:r>
              <w:rPr>
                <w:sz w:val="24"/>
                <w:szCs w:val="24"/>
              </w:rPr>
              <w:t>Kỹ thuật máy tính</w:t>
            </w:r>
          </w:p>
        </w:tc>
      </w:tr>
      <w:tr w:rsidR="009507DF" w14:paraId="482793C6" w14:textId="77777777">
        <w:tc>
          <w:tcPr>
            <w:tcW w:w="518" w:type="dxa"/>
            <w:vAlign w:val="center"/>
          </w:tcPr>
          <w:p w14:paraId="5BBB1261" w14:textId="77777777" w:rsidR="009507DF" w:rsidRDefault="00BA1DC2" w:rsidP="00DA7258">
            <w:pPr>
              <w:widowControl w:val="0"/>
              <w:spacing w:before="40" w:after="40"/>
              <w:jc w:val="center"/>
              <w:rPr>
                <w:sz w:val="24"/>
                <w:szCs w:val="24"/>
              </w:rPr>
            </w:pPr>
            <w:r>
              <w:rPr>
                <w:sz w:val="24"/>
                <w:szCs w:val="24"/>
              </w:rPr>
              <w:t>2</w:t>
            </w:r>
          </w:p>
        </w:tc>
        <w:tc>
          <w:tcPr>
            <w:tcW w:w="3026" w:type="dxa"/>
          </w:tcPr>
          <w:p w14:paraId="32BD0D26" w14:textId="64BA38AB" w:rsidR="009507DF" w:rsidRDefault="00FD3525" w:rsidP="00DA7258">
            <w:pPr>
              <w:widowControl w:val="0"/>
              <w:spacing w:before="40" w:after="40"/>
              <w:jc w:val="both"/>
              <w:rPr>
                <w:sz w:val="24"/>
                <w:szCs w:val="24"/>
              </w:rPr>
            </w:pPr>
            <w:r>
              <w:rPr>
                <w:sz w:val="24"/>
                <w:szCs w:val="24"/>
              </w:rPr>
              <w:t>Nguyễn Duy Khanh</w:t>
            </w:r>
          </w:p>
        </w:tc>
        <w:tc>
          <w:tcPr>
            <w:tcW w:w="3402" w:type="dxa"/>
          </w:tcPr>
          <w:p w14:paraId="19AE3297" w14:textId="7264B58F" w:rsidR="009507DF" w:rsidRDefault="00FD3525" w:rsidP="00DA7258">
            <w:pPr>
              <w:widowControl w:val="0"/>
              <w:spacing w:before="40" w:after="40"/>
              <w:jc w:val="both"/>
              <w:rPr>
                <w:sz w:val="24"/>
                <w:szCs w:val="24"/>
              </w:rPr>
            </w:pPr>
            <w:r>
              <w:rPr>
                <w:sz w:val="24"/>
                <w:szCs w:val="24"/>
              </w:rPr>
              <w:t>21520979</w:t>
            </w:r>
          </w:p>
        </w:tc>
        <w:tc>
          <w:tcPr>
            <w:tcW w:w="2409" w:type="dxa"/>
          </w:tcPr>
          <w:p w14:paraId="4AD77EC8" w14:textId="09A08305" w:rsidR="009507DF" w:rsidRDefault="00FD3525" w:rsidP="00DA7258">
            <w:pPr>
              <w:widowControl w:val="0"/>
              <w:spacing w:before="40" w:after="40"/>
              <w:jc w:val="both"/>
              <w:rPr>
                <w:sz w:val="24"/>
                <w:szCs w:val="24"/>
              </w:rPr>
            </w:pPr>
            <w:r>
              <w:rPr>
                <w:sz w:val="24"/>
                <w:szCs w:val="24"/>
              </w:rPr>
              <w:t>Kỹ thuật máy tính</w:t>
            </w:r>
          </w:p>
        </w:tc>
      </w:tr>
    </w:tbl>
    <w:p w14:paraId="315CF9F5" w14:textId="77777777" w:rsidR="009507DF" w:rsidDel="0050722A" w:rsidRDefault="009507DF" w:rsidP="00DA7258">
      <w:pPr>
        <w:widowControl w:val="0"/>
        <w:jc w:val="both"/>
        <w:rPr>
          <w:del w:id="143" w:author="Nguyễn Duy Khanh" w:date="2024-04-14T13:00:00Z"/>
          <w:sz w:val="14"/>
          <w:szCs w:val="14"/>
        </w:rPr>
      </w:pPr>
      <w:bookmarkStart w:id="144" w:name="_3dy6vkm" w:colFirst="0" w:colLast="0"/>
      <w:bookmarkEnd w:id="144"/>
    </w:p>
    <w:p w14:paraId="56EDFC7A" w14:textId="77777777" w:rsidR="009507DF" w:rsidDel="0050722A" w:rsidRDefault="009507DF" w:rsidP="00DA7258">
      <w:pPr>
        <w:widowControl w:val="0"/>
        <w:jc w:val="both"/>
        <w:rPr>
          <w:del w:id="145" w:author="Nguyễn Duy Khanh" w:date="2024-04-14T13:00:00Z"/>
          <w:sz w:val="14"/>
          <w:szCs w:val="14"/>
        </w:rPr>
      </w:pPr>
      <w:bookmarkStart w:id="146" w:name="_svd4z6bu9sx4" w:colFirst="0" w:colLast="0"/>
      <w:bookmarkEnd w:id="146"/>
    </w:p>
    <w:p w14:paraId="02FBB14F" w14:textId="77777777" w:rsidR="009507DF" w:rsidRDefault="00BA1DC2">
      <w:pPr>
        <w:pStyle w:val="u1"/>
        <w:rPr>
          <w:sz w:val="26"/>
          <w:szCs w:val="26"/>
        </w:rPr>
        <w:pPrChange w:id="147" w:author="Nguyễn Duy Khanh" w:date="2024-04-14T15:45:00Z">
          <w:pPr>
            <w:pStyle w:val="u1"/>
            <w:ind w:left="720"/>
          </w:pPr>
        </w:pPrChange>
      </w:pPr>
      <w:bookmarkStart w:id="148" w:name="_1t3h5sf" w:colFirst="0" w:colLast="0"/>
      <w:bookmarkEnd w:id="148"/>
      <w:del w:id="149" w:author="Nguyễn Duy Khanh" w:date="2024-04-14T13:00:00Z">
        <w:r w:rsidDel="0050722A">
          <w:br w:type="page"/>
        </w:r>
      </w:del>
    </w:p>
    <w:p w14:paraId="0CCDE723" w14:textId="77777777" w:rsidR="009507DF" w:rsidRDefault="00BA1DC2">
      <w:pPr>
        <w:pStyle w:val="u1"/>
        <w:numPr>
          <w:ilvl w:val="0"/>
          <w:numId w:val="1"/>
        </w:numPr>
        <w:ind w:left="448" w:firstLine="0"/>
        <w:rPr>
          <w:sz w:val="26"/>
          <w:szCs w:val="26"/>
        </w:rPr>
        <w:pPrChange w:id="150" w:author="Nguyễn Duy Khanh" w:date="2024-04-14T15:45:00Z">
          <w:pPr>
            <w:pStyle w:val="u1"/>
            <w:numPr>
              <w:numId w:val="1"/>
            </w:numPr>
            <w:ind w:left="448" w:hanging="448"/>
          </w:pPr>
        </w:pPrChange>
      </w:pPr>
      <w:bookmarkStart w:id="151" w:name="_qhfmkzhza8p0" w:colFirst="0" w:colLast="0"/>
      <w:bookmarkEnd w:id="151"/>
      <w:r>
        <w:rPr>
          <w:sz w:val="26"/>
          <w:szCs w:val="26"/>
        </w:rPr>
        <w:t>MÔ TẢ NGHIÊN CỨU</w:t>
      </w:r>
    </w:p>
    <w:p w14:paraId="5228EF7A" w14:textId="77777777" w:rsidR="009507DF" w:rsidRDefault="009507DF" w:rsidP="00DA7258"/>
    <w:p w14:paraId="0777E9EA" w14:textId="77777777" w:rsidR="009507DF" w:rsidRDefault="00BA1DC2" w:rsidP="00DA7258">
      <w:pPr>
        <w:pStyle w:val="u2"/>
        <w:ind w:right="0"/>
        <w:jc w:val="left"/>
        <w:rPr>
          <w:sz w:val="26"/>
          <w:szCs w:val="26"/>
        </w:rPr>
      </w:pPr>
      <w:bookmarkStart w:id="152" w:name="_4d34og8" w:colFirst="0" w:colLast="0"/>
      <w:bookmarkEnd w:id="152"/>
      <w:r>
        <w:rPr>
          <w:i w:val="0"/>
          <w:color w:val="0000FF"/>
          <w:sz w:val="26"/>
          <w:szCs w:val="26"/>
        </w:rPr>
        <w:t>B1. Giới thiệu về đề tài</w:t>
      </w:r>
    </w:p>
    <w:p w14:paraId="71F982DD" w14:textId="146851A7" w:rsidR="00FD3525" w:rsidRDefault="00FD3525" w:rsidP="00DA7258">
      <w:pPr>
        <w:spacing w:before="100" w:beforeAutospacing="1" w:after="100" w:afterAutospacing="1" w:line="360" w:lineRule="auto"/>
        <w:ind w:firstLine="360"/>
        <w:jc w:val="both"/>
        <w:rPr>
          <w:sz w:val="26"/>
          <w:szCs w:val="26"/>
        </w:rPr>
      </w:pPr>
      <w:commentRangeStart w:id="153"/>
      <w:r w:rsidRPr="00025B56">
        <w:rPr>
          <w:sz w:val="26"/>
          <w:szCs w:val="26"/>
        </w:rPr>
        <w:t>Đo</w:t>
      </w:r>
      <w:r w:rsidR="00047B91">
        <w:rPr>
          <w:sz w:val="26"/>
          <w:szCs w:val="26"/>
        </w:rPr>
        <w:t xml:space="preserve"> độ</w:t>
      </w:r>
      <w:r w:rsidRPr="00025B56">
        <w:rPr>
          <w:sz w:val="26"/>
          <w:szCs w:val="26"/>
        </w:rPr>
        <w:t xml:space="preserve"> pH đóng vai trò quan trọng trong nhiều lĩnh vực, từ khoa học và kỹ thuật đến đời sống sinh hoạt hàng ngày. </w:t>
      </w:r>
      <w:ins w:id="154" w:author="Duy Khanh Nguyễn" w:date="2024-03-13T22:42:00Z">
        <w:r w:rsidR="00AC0BCF">
          <w:rPr>
            <w:sz w:val="26"/>
            <w:szCs w:val="26"/>
          </w:rPr>
          <w:t>T</w:t>
        </w:r>
      </w:ins>
      <w:del w:id="155" w:author="Duy Khanh Nguyễn" w:date="2024-03-13T22:42:00Z">
        <w:r w:rsidRPr="00025B56" w:rsidDel="00AC0BCF">
          <w:rPr>
            <w:sz w:val="26"/>
            <w:szCs w:val="26"/>
          </w:rPr>
          <w:delText>Hơn nữa, t</w:delText>
        </w:r>
      </w:del>
      <w:r w:rsidRPr="00025B56">
        <w:rPr>
          <w:sz w:val="26"/>
          <w:szCs w:val="26"/>
        </w:rPr>
        <w:t>rong lĩnh vực y tế, đo pH</w:t>
      </w:r>
      <w:r w:rsidR="00047B91">
        <w:rPr>
          <w:sz w:val="26"/>
          <w:szCs w:val="26"/>
        </w:rPr>
        <w:t xml:space="preserve"> đóng vai trò quan trọng trong quá trình</w:t>
      </w:r>
      <w:r w:rsidRPr="00025B56">
        <w:rPr>
          <w:sz w:val="26"/>
          <w:szCs w:val="26"/>
        </w:rPr>
        <w:t xml:space="preserve"> chẩn đoán và điều trị nhiều bệnh</w:t>
      </w:r>
      <w:ins w:id="156" w:author="Admin" w:date="2024-03-10T21:15:00Z">
        <w:r w:rsidR="00047B91">
          <w:rPr>
            <w:sz w:val="26"/>
            <w:szCs w:val="26"/>
          </w:rPr>
          <w:t xml:space="preserve"> </w:t>
        </w:r>
        <w:del w:id="157" w:author="Duy Khanh Nguyễn" w:date="2024-03-13T22:42:00Z">
          <w:r w:rsidR="00047B91" w:rsidDel="00AC0BCF">
            <w:rPr>
              <w:sz w:val="26"/>
              <w:szCs w:val="26"/>
            </w:rPr>
            <w:delText>ví dụ như??</w:delText>
          </w:r>
        </w:del>
      </w:ins>
      <w:del w:id="158" w:author="Duy Khanh Nguyễn" w:date="2024-03-13T22:42:00Z">
        <w:r w:rsidRPr="00025B56" w:rsidDel="00AC0BCF">
          <w:rPr>
            <w:sz w:val="26"/>
            <w:szCs w:val="26"/>
          </w:rPr>
          <w:delText>,</w:delText>
        </w:r>
      </w:del>
      <w:r w:rsidR="00175FE3">
        <w:rPr>
          <w:sz w:val="26"/>
          <w:szCs w:val="26"/>
        </w:rPr>
        <w:t>[</w:t>
      </w:r>
      <w:r w:rsidR="00B26AC0">
        <w:rPr>
          <w:sz w:val="26"/>
          <w:szCs w:val="26"/>
        </w:rPr>
        <w:t>1</w:t>
      </w:r>
      <w:r w:rsidR="00175FE3">
        <w:rPr>
          <w:sz w:val="26"/>
          <w:szCs w:val="26"/>
        </w:rPr>
        <w:t>]</w:t>
      </w:r>
      <w:r w:rsidR="00047B91">
        <w:rPr>
          <w:sz w:val="26"/>
          <w:szCs w:val="26"/>
        </w:rPr>
        <w:t>.T</w:t>
      </w:r>
      <w:r w:rsidRPr="00025B56">
        <w:rPr>
          <w:sz w:val="26"/>
          <w:szCs w:val="26"/>
        </w:rPr>
        <w:t>rong</w:t>
      </w:r>
      <w:r w:rsidR="00047B91">
        <w:rPr>
          <w:sz w:val="26"/>
          <w:szCs w:val="26"/>
        </w:rPr>
        <w:t xml:space="preserve"> lĩnh vực</w:t>
      </w:r>
      <w:r w:rsidRPr="00025B56">
        <w:rPr>
          <w:sz w:val="26"/>
          <w:szCs w:val="26"/>
        </w:rPr>
        <w:t xml:space="preserve"> môi trường, </w:t>
      </w:r>
      <w:r w:rsidR="00047B91">
        <w:rPr>
          <w:sz w:val="26"/>
          <w:szCs w:val="26"/>
        </w:rPr>
        <w:t xml:space="preserve">đo độ pH </w:t>
      </w:r>
      <w:r w:rsidRPr="00025B56">
        <w:rPr>
          <w:sz w:val="26"/>
          <w:szCs w:val="26"/>
        </w:rPr>
        <w:t>giúp đánh giá mức độ ô nhiễm</w:t>
      </w:r>
      <w:r w:rsidR="00047B91">
        <w:rPr>
          <w:sz w:val="26"/>
          <w:szCs w:val="26"/>
        </w:rPr>
        <w:t xml:space="preserve"> nguồn nước</w:t>
      </w:r>
      <w:r w:rsidRPr="00025B56">
        <w:rPr>
          <w:sz w:val="26"/>
          <w:szCs w:val="26"/>
        </w:rPr>
        <w:t xml:space="preserve"> và quản lý xử lý nước thải. Ngoài ra, đo</w:t>
      </w:r>
      <w:r w:rsidR="00047B91">
        <w:rPr>
          <w:sz w:val="26"/>
          <w:szCs w:val="26"/>
        </w:rPr>
        <w:t xml:space="preserve"> độ</w:t>
      </w:r>
      <w:r w:rsidRPr="00025B56">
        <w:rPr>
          <w:sz w:val="26"/>
          <w:szCs w:val="26"/>
        </w:rPr>
        <w:t xml:space="preserve"> pH còn được ứng dụng trong nhiều lĩnh vực khác như: công nghiệp dệt may, sản xuất giấy, luyện kim</w:t>
      </w:r>
      <w:r w:rsidR="00047B91">
        <w:rPr>
          <w:sz w:val="26"/>
          <w:szCs w:val="26"/>
        </w:rPr>
        <w:t>. Chính vì vậy</w:t>
      </w:r>
      <w:r w:rsidRPr="00025B56">
        <w:rPr>
          <w:sz w:val="26"/>
          <w:szCs w:val="26"/>
        </w:rPr>
        <w:t xml:space="preserve"> </w:t>
      </w:r>
      <w:r w:rsidR="00047B91">
        <w:rPr>
          <w:sz w:val="26"/>
          <w:szCs w:val="26"/>
        </w:rPr>
        <w:t>v</w:t>
      </w:r>
      <w:r w:rsidR="00047B91" w:rsidRPr="00025B56">
        <w:rPr>
          <w:sz w:val="26"/>
          <w:szCs w:val="26"/>
        </w:rPr>
        <w:t xml:space="preserve">iệc </w:t>
      </w:r>
      <w:r w:rsidRPr="00025B56">
        <w:rPr>
          <w:sz w:val="26"/>
          <w:szCs w:val="26"/>
        </w:rPr>
        <w:t>đo pH giúp chúng ta</w:t>
      </w:r>
      <w:r w:rsidR="00047B91">
        <w:rPr>
          <w:sz w:val="26"/>
          <w:szCs w:val="26"/>
        </w:rPr>
        <w:t xml:space="preserve"> giám sát,</w:t>
      </w:r>
      <w:r w:rsidRPr="00025B56">
        <w:rPr>
          <w:sz w:val="26"/>
          <w:szCs w:val="26"/>
        </w:rPr>
        <w:t xml:space="preserve"> kiểm soát</w:t>
      </w:r>
      <w:r w:rsidR="00047B91">
        <w:rPr>
          <w:sz w:val="26"/>
          <w:szCs w:val="26"/>
        </w:rPr>
        <w:t>,</w:t>
      </w:r>
      <w:r w:rsidRPr="00025B56">
        <w:rPr>
          <w:sz w:val="26"/>
          <w:szCs w:val="26"/>
        </w:rPr>
        <w:t xml:space="preserve"> và điều chỉnh các yếu tố quan trọng trong nhiều lĩnh vực, từ đó đảm bảo chất lượng sản phẩm, an toàn sức khỏe</w:t>
      </w:r>
      <w:r w:rsidR="00047B91">
        <w:rPr>
          <w:sz w:val="26"/>
          <w:szCs w:val="26"/>
        </w:rPr>
        <w:t xml:space="preserve"> cho con người</w:t>
      </w:r>
      <w:r w:rsidRPr="00025B56">
        <w:rPr>
          <w:sz w:val="26"/>
          <w:szCs w:val="26"/>
        </w:rPr>
        <w:t xml:space="preserve"> và bảo vệ môi trường. Hiện nay, </w:t>
      </w:r>
      <w:r w:rsidR="00047B91">
        <w:rPr>
          <w:sz w:val="26"/>
          <w:szCs w:val="26"/>
        </w:rPr>
        <w:t xml:space="preserve">các phương pháp đo độ pH phổ biến bằng phương pháp trực tiếp như </w:t>
      </w:r>
      <w:r w:rsidRPr="00025B56">
        <w:rPr>
          <w:sz w:val="26"/>
          <w:szCs w:val="26"/>
        </w:rPr>
        <w:t>việc sử dụng bút đo pH</w:t>
      </w:r>
      <w:r w:rsidR="00047B91">
        <w:rPr>
          <w:sz w:val="26"/>
          <w:szCs w:val="26"/>
        </w:rPr>
        <w:t xml:space="preserve"> cũng như cảm biến đo pH nhúng trực tiếp vào môi trường cần đo</w:t>
      </w:r>
      <w:ins w:id="159" w:author="Duy Khanh Nguyễn" w:date="2024-03-10T21:47:00Z">
        <w:r w:rsidR="00D0307F">
          <w:rPr>
            <w:sz w:val="26"/>
            <w:szCs w:val="26"/>
          </w:rPr>
          <w:t xml:space="preserve"> </w:t>
        </w:r>
      </w:ins>
      <w:r w:rsidRPr="00025B56">
        <w:rPr>
          <w:sz w:val="26"/>
          <w:szCs w:val="26"/>
        </w:rPr>
        <w:t xml:space="preserve">để xác định độ pH trong các dung dịch. </w:t>
      </w:r>
      <w:r w:rsidR="00047B91">
        <w:rPr>
          <w:sz w:val="26"/>
          <w:szCs w:val="26"/>
        </w:rPr>
        <w:t>Ví dụ</w:t>
      </w:r>
      <w:r w:rsidRPr="00025B56">
        <w:rPr>
          <w:sz w:val="26"/>
          <w:szCs w:val="26"/>
        </w:rPr>
        <w:t xml:space="preserve"> với phương pháp đo pH bằng quỳ tím, ta chỉ sử dụng được 1 mẫu giấy cho 1 lần đo</w:t>
      </w:r>
      <w:ins w:id="160" w:author="Duy Khanh Nguyễn" w:date="2024-03-10T21:47:00Z">
        <w:r w:rsidR="00D0307F">
          <w:rPr>
            <w:sz w:val="26"/>
            <w:szCs w:val="26"/>
          </w:rPr>
          <w:t xml:space="preserve"> </w:t>
        </w:r>
      </w:ins>
      <w:del w:id="161" w:author="Duy Khanh Nguyễn" w:date="2024-03-10T21:47:00Z">
        <w:r w:rsidR="00B97C87" w:rsidDel="00D0307F">
          <w:rPr>
            <w:sz w:val="26"/>
            <w:szCs w:val="26"/>
          </w:rPr>
          <w:delText>.</w:delText>
        </w:r>
      </w:del>
      <w:r w:rsidR="00B97C87">
        <w:rPr>
          <w:sz w:val="26"/>
          <w:szCs w:val="26"/>
        </w:rPr>
        <w:t>và cần phải có thêm một bước so sánh với bảng thang đo mới xác định được khoảng pH ước lượng dẫn tới nhiều sai số</w:t>
      </w:r>
      <w:ins w:id="162" w:author="Duy Khanh Nguyễn" w:date="2024-03-10T21:47:00Z">
        <w:r w:rsidR="00D0307F">
          <w:rPr>
            <w:sz w:val="26"/>
            <w:szCs w:val="26"/>
          </w:rPr>
          <w:t>.</w:t>
        </w:r>
      </w:ins>
      <w:r w:rsidR="00B97C87">
        <w:rPr>
          <w:sz w:val="26"/>
          <w:szCs w:val="26"/>
        </w:rPr>
        <w:t xml:space="preserve"> V</w:t>
      </w:r>
      <w:r w:rsidRPr="00025B56">
        <w:rPr>
          <w:sz w:val="26"/>
          <w:szCs w:val="26"/>
        </w:rPr>
        <w:t>ới phương pháp đo bằng bút đo pH, đầu bút thường bị hư hỏng khi liên tục tiếp xúc với nước, dẫn đến chi phí thay thế cao và ảnh hưởng đến độ tin cậy của kết quả đo.</w:t>
      </w:r>
      <w:r w:rsidR="00B97C87">
        <w:rPr>
          <w:sz w:val="26"/>
          <w:szCs w:val="26"/>
        </w:rPr>
        <w:t xml:space="preserve"> Hiện nay phương pháp đo độ pH gián tiếp chưa được phổ biến tại trong nước.</w:t>
      </w:r>
      <w:commentRangeEnd w:id="153"/>
      <w:r w:rsidR="00B97C87">
        <w:rPr>
          <w:rStyle w:val="ThamchiuChuthich"/>
        </w:rPr>
        <w:commentReference w:id="153"/>
      </w:r>
    </w:p>
    <w:p w14:paraId="079EC6FD" w14:textId="56D8CE07" w:rsidR="00BA7A7E" w:rsidRPr="00025B56" w:rsidRDefault="2467CC8A" w:rsidP="00DA7258">
      <w:pPr>
        <w:spacing w:before="100" w:beforeAutospacing="1" w:after="100" w:afterAutospacing="1" w:line="360" w:lineRule="auto"/>
        <w:ind w:firstLine="360"/>
        <w:jc w:val="both"/>
        <w:rPr>
          <w:ins w:id="163" w:author="Duy Khanh Nguyễn" w:date="2024-04-10T17:01:00Z"/>
          <w:sz w:val="26"/>
          <w:szCs w:val="26"/>
        </w:rPr>
      </w:pPr>
      <w:r w:rsidRPr="62F23B92">
        <w:rPr>
          <w:sz w:val="26"/>
          <w:szCs w:val="26"/>
        </w:rPr>
        <w:t>Ở các nước trên thế giới, việc đo pH gián tiếp với nhiều phương pháp khác nhau đã được nghiên cứu và ứng dụng vào thực tế như sử dụng đầu dò mô phỏng, laser,… [2] Tuy nhiên, với tiêu chí đo pH với giá thành hợp lí và độ chính xác cao, các phương pháp trên vẫn chưa thể đưa vào sử dụng phổ thông do thiếu nhiều yếu tố về giá thành, điều kiện sản xuất.</w:t>
      </w:r>
    </w:p>
    <w:p w14:paraId="475D1D40" w14:textId="2A25F970" w:rsidR="009507DF" w:rsidRPr="00FD3525" w:rsidRDefault="00B97C87" w:rsidP="00DA7258">
      <w:pPr>
        <w:spacing w:before="100" w:beforeAutospacing="1" w:after="100" w:afterAutospacing="1" w:line="360" w:lineRule="auto"/>
        <w:ind w:firstLine="360"/>
        <w:jc w:val="both"/>
        <w:rPr>
          <w:sz w:val="26"/>
          <w:szCs w:val="26"/>
        </w:rPr>
      </w:pPr>
      <w:r>
        <w:rPr>
          <w:sz w:val="26"/>
          <w:szCs w:val="26"/>
        </w:rPr>
        <w:t>Với các vấn đề đã đặt ra</w:t>
      </w:r>
      <w:r w:rsidR="00FD3525" w:rsidRPr="00025B56">
        <w:rPr>
          <w:sz w:val="26"/>
          <w:szCs w:val="26"/>
        </w:rPr>
        <w:t xml:space="preserve">, đề tài sẽ tập trung nghiên cứu, tìm hiểu và thiết kế bộ thí nghiệm đo pH trong nước bằng quang phổ hồng ngoại gần và áp dụng các mô hình máy học để đưa ra các dự đoán về độ pH với độ chính xác cao </w:t>
      </w:r>
      <w:r w:rsidRPr="00025B56">
        <w:rPr>
          <w:sz w:val="26"/>
          <w:szCs w:val="26"/>
        </w:rPr>
        <w:t>v</w:t>
      </w:r>
      <w:r>
        <w:rPr>
          <w:sz w:val="26"/>
          <w:szCs w:val="26"/>
        </w:rPr>
        <w:t>ới</w:t>
      </w:r>
      <w:r w:rsidRPr="00025B56">
        <w:rPr>
          <w:sz w:val="26"/>
          <w:szCs w:val="26"/>
        </w:rPr>
        <w:t xml:space="preserve"> </w:t>
      </w:r>
      <w:r>
        <w:rPr>
          <w:sz w:val="26"/>
          <w:szCs w:val="26"/>
        </w:rPr>
        <w:t>giao diện phần mềm tích hợp dễ sử dụng</w:t>
      </w:r>
      <w:r w:rsidR="00FD3525" w:rsidRPr="00025B56">
        <w:rPr>
          <w:sz w:val="26"/>
          <w:szCs w:val="26"/>
        </w:rPr>
        <w:t>.</w:t>
      </w:r>
    </w:p>
    <w:p w14:paraId="5A3809D3" w14:textId="77777777" w:rsidR="009507DF" w:rsidRDefault="00BA1DC2" w:rsidP="00DA7258">
      <w:pPr>
        <w:pStyle w:val="u2"/>
        <w:spacing w:before="120" w:after="120"/>
        <w:ind w:right="0"/>
        <w:jc w:val="left"/>
        <w:rPr>
          <w:i w:val="0"/>
          <w:color w:val="0000FF"/>
          <w:sz w:val="26"/>
          <w:szCs w:val="26"/>
        </w:rPr>
      </w:pPr>
      <w:bookmarkStart w:id="164" w:name="_17dp8vu" w:colFirst="0" w:colLast="0"/>
      <w:bookmarkEnd w:id="164"/>
      <w:r>
        <w:rPr>
          <w:i w:val="0"/>
          <w:color w:val="0000FF"/>
          <w:sz w:val="26"/>
          <w:szCs w:val="26"/>
        </w:rPr>
        <w:lastRenderedPageBreak/>
        <w:t>B2. Mục tiêu, nội dung, kế hoạch nghiên cứu</w:t>
      </w:r>
    </w:p>
    <w:p w14:paraId="32DDBADF" w14:textId="77777777" w:rsidR="009507DF" w:rsidRDefault="00BA1DC2" w:rsidP="00DA7258">
      <w:pPr>
        <w:pStyle w:val="u3"/>
        <w:spacing w:before="120" w:after="120"/>
      </w:pPr>
      <w:bookmarkStart w:id="165" w:name="_3rdcrjn" w:colFirst="0" w:colLast="0"/>
      <w:bookmarkEnd w:id="165"/>
      <w:r>
        <w:t xml:space="preserve">B2.1 Mục tiêu </w:t>
      </w:r>
    </w:p>
    <w:p w14:paraId="2A1826F5" w14:textId="133DBB19" w:rsidR="00FD3525" w:rsidRPr="00025B56" w:rsidRDefault="00FD3525">
      <w:pPr>
        <w:spacing w:before="100" w:beforeAutospacing="1" w:after="100" w:afterAutospacing="1" w:line="360" w:lineRule="auto"/>
        <w:ind w:firstLine="360"/>
        <w:jc w:val="both"/>
        <w:rPr>
          <w:sz w:val="26"/>
          <w:szCs w:val="26"/>
        </w:rPr>
        <w:pPrChange w:id="166" w:author="Nguyễn Duy Khanh" w:date="2024-04-14T15:45:00Z">
          <w:pPr>
            <w:spacing w:before="100" w:beforeAutospacing="1" w:after="100" w:afterAutospacing="1" w:line="360" w:lineRule="auto"/>
            <w:jc w:val="both"/>
          </w:pPr>
        </w:pPrChange>
      </w:pPr>
      <w:r w:rsidRPr="00025B56">
        <w:rPr>
          <w:sz w:val="26"/>
          <w:szCs w:val="26"/>
        </w:rPr>
        <w:t xml:space="preserve">Mục tiêu tổng quan: Đề tài tập trung nghiên cứu và thiết kế bộ thí nghiệm đo độ pH trong nước áp dụng những </w:t>
      </w:r>
      <w:r w:rsidR="00B97C87">
        <w:rPr>
          <w:sz w:val="26"/>
          <w:szCs w:val="26"/>
        </w:rPr>
        <w:t>ảnh hưởng</w:t>
      </w:r>
      <w:r w:rsidRPr="00025B56">
        <w:rPr>
          <w:sz w:val="26"/>
          <w:szCs w:val="26"/>
        </w:rPr>
        <w:t xml:space="preserve"> của quang phổ cận hồng ngoại đến phân tử </w:t>
      </w:r>
      <w:r w:rsidR="00B97C87">
        <w:rPr>
          <w:sz w:val="26"/>
          <w:szCs w:val="26"/>
        </w:rPr>
        <w:t>từ đó kết hợp với các phương pháp học máy để đưa ra mô hình dự đoán độ pH có độ chính xác hơn 80% so với các thiết bị thương mại có sẵn trên thị trường</w:t>
      </w:r>
      <w:r w:rsidRPr="00025B56">
        <w:rPr>
          <w:sz w:val="26"/>
          <w:szCs w:val="26"/>
        </w:rPr>
        <w:t>. Thiết kế và xây dựng bộ thí nghiệm mang tính chất thử nghiệm có khả năng đo pH</w:t>
      </w:r>
      <w:r w:rsidR="00B97C87">
        <w:rPr>
          <w:sz w:val="26"/>
          <w:szCs w:val="26"/>
        </w:rPr>
        <w:t>.</w:t>
      </w:r>
    </w:p>
    <w:p w14:paraId="7B9B3D46" w14:textId="77777777" w:rsidR="00FD3525" w:rsidRPr="00025B56" w:rsidRDefault="00FD3525">
      <w:pPr>
        <w:spacing w:before="100" w:beforeAutospacing="1" w:after="100" w:afterAutospacing="1" w:line="360" w:lineRule="auto"/>
        <w:ind w:firstLine="360"/>
        <w:jc w:val="both"/>
        <w:rPr>
          <w:sz w:val="26"/>
          <w:szCs w:val="26"/>
        </w:rPr>
        <w:pPrChange w:id="167" w:author="Nguyễn Duy Khanh" w:date="2024-04-14T15:45:00Z">
          <w:pPr>
            <w:spacing w:before="100" w:beforeAutospacing="1" w:after="100" w:afterAutospacing="1" w:line="360" w:lineRule="auto"/>
            <w:jc w:val="both"/>
          </w:pPr>
        </w:pPrChange>
      </w:pPr>
      <w:r w:rsidRPr="00025B56">
        <w:rPr>
          <w:sz w:val="26"/>
          <w:szCs w:val="26"/>
        </w:rPr>
        <w:t>Mục tiêu cụ thể:</w:t>
      </w:r>
    </w:p>
    <w:p w14:paraId="0D8A9015" w14:textId="77777777" w:rsidR="00FD3525" w:rsidRPr="00025B56" w:rsidRDefault="00FD3525">
      <w:pPr>
        <w:pStyle w:val="oancuaDanhsach"/>
        <w:numPr>
          <w:ilvl w:val="0"/>
          <w:numId w:val="5"/>
        </w:numPr>
        <w:spacing w:before="100" w:after="100"/>
        <w:ind w:firstLine="360"/>
        <w:jc w:val="both"/>
        <w:rPr>
          <w:rFonts w:cs="Times New Roman"/>
          <w:sz w:val="26"/>
          <w:szCs w:val="26"/>
        </w:rPr>
        <w:pPrChange w:id="168" w:author="Nguyễn Duy Khanh" w:date="2024-04-14T15:45:00Z">
          <w:pPr>
            <w:pStyle w:val="oancuaDanhsach"/>
            <w:numPr>
              <w:numId w:val="5"/>
            </w:numPr>
            <w:spacing w:before="100" w:after="100"/>
            <w:jc w:val="both"/>
          </w:pPr>
        </w:pPrChange>
      </w:pPr>
      <w:r w:rsidRPr="00025B56">
        <w:rPr>
          <w:rFonts w:cs="Times New Roman"/>
          <w:sz w:val="26"/>
          <w:szCs w:val="26"/>
        </w:rPr>
        <w:t>Tìm hiểu, nghiên cứu các phương pháp đo pH hiện nay.</w:t>
      </w:r>
    </w:p>
    <w:p w14:paraId="17C62D9A" w14:textId="315F8013" w:rsidR="00FD3525" w:rsidRPr="00025B56" w:rsidRDefault="00FD3525">
      <w:pPr>
        <w:pStyle w:val="oancuaDanhsach"/>
        <w:numPr>
          <w:ilvl w:val="0"/>
          <w:numId w:val="5"/>
        </w:numPr>
        <w:spacing w:before="100" w:after="100"/>
        <w:ind w:firstLine="360"/>
        <w:jc w:val="both"/>
        <w:rPr>
          <w:rFonts w:cs="Times New Roman"/>
          <w:sz w:val="26"/>
          <w:szCs w:val="26"/>
        </w:rPr>
        <w:pPrChange w:id="169" w:author="Nguyễn Duy Khanh" w:date="2024-04-14T15:45:00Z">
          <w:pPr>
            <w:pStyle w:val="oancuaDanhsach"/>
            <w:numPr>
              <w:numId w:val="5"/>
            </w:numPr>
            <w:spacing w:before="100" w:after="100"/>
            <w:jc w:val="both"/>
          </w:pPr>
        </w:pPrChange>
      </w:pPr>
      <w:r w:rsidRPr="00025B56">
        <w:rPr>
          <w:rFonts w:cs="Times New Roman"/>
          <w:sz w:val="26"/>
          <w:szCs w:val="26"/>
        </w:rPr>
        <w:t xml:space="preserve">Xác định các bước sóng có </w:t>
      </w:r>
      <w:r w:rsidR="00B97C87">
        <w:rPr>
          <w:rFonts w:cs="Times New Roman"/>
          <w:sz w:val="26"/>
          <w:szCs w:val="26"/>
        </w:rPr>
        <w:t>ảnh hưởng</w:t>
      </w:r>
      <w:r w:rsidRPr="00025B56">
        <w:rPr>
          <w:rFonts w:cs="Times New Roman"/>
          <w:sz w:val="26"/>
          <w:szCs w:val="26"/>
        </w:rPr>
        <w:t xml:space="preserve"> mạnh nhất với phân tử nước.</w:t>
      </w:r>
    </w:p>
    <w:p w14:paraId="28D03AB9" w14:textId="0A6B4075" w:rsidR="00FD3525" w:rsidRPr="00025B56" w:rsidRDefault="00FD3525">
      <w:pPr>
        <w:pStyle w:val="oancuaDanhsach"/>
        <w:numPr>
          <w:ilvl w:val="0"/>
          <w:numId w:val="5"/>
        </w:numPr>
        <w:spacing w:before="100" w:after="100"/>
        <w:ind w:firstLine="360"/>
        <w:jc w:val="both"/>
        <w:rPr>
          <w:rFonts w:cs="Times New Roman"/>
          <w:sz w:val="26"/>
          <w:szCs w:val="26"/>
        </w:rPr>
        <w:pPrChange w:id="170" w:author="Nguyễn Duy Khanh" w:date="2024-04-14T15:45:00Z">
          <w:pPr>
            <w:pStyle w:val="oancuaDanhsach"/>
            <w:numPr>
              <w:numId w:val="5"/>
            </w:numPr>
            <w:spacing w:before="100" w:after="100"/>
            <w:jc w:val="both"/>
          </w:pPr>
        </w:pPrChange>
      </w:pPr>
      <w:r w:rsidRPr="00025B56">
        <w:rPr>
          <w:rFonts w:cs="Times New Roman"/>
          <w:sz w:val="26"/>
          <w:szCs w:val="26"/>
        </w:rPr>
        <w:t xml:space="preserve">Xây dựng bộ dữ liệu với 200 mẫu, từ đó áp dụng các phương pháp tiền xử lý dữ liệu, mô hình máy học để đưa ra mối tương quan giữa các bước sóng thu được </w:t>
      </w:r>
      <w:commentRangeStart w:id="171"/>
      <w:r w:rsidRPr="00025B56">
        <w:rPr>
          <w:rFonts w:cs="Times New Roman"/>
          <w:sz w:val="26"/>
          <w:szCs w:val="26"/>
        </w:rPr>
        <w:t>khi đã đi qua nước</w:t>
      </w:r>
      <w:ins w:id="172" w:author="Duy Khanh Nguyễn" w:date="2024-03-13T21:49:00Z">
        <w:r w:rsidR="0059243B">
          <w:rPr>
            <w:rFonts w:cs="Times New Roman"/>
            <w:sz w:val="26"/>
            <w:szCs w:val="26"/>
          </w:rPr>
          <w:t xml:space="preserve"> và </w:t>
        </w:r>
      </w:ins>
      <w:ins w:id="173" w:author="Hà Việt Hoàng" w:date="2024-04-14T05:59:00Z">
        <w:del w:id="174" w:author="Nguyễn Duy Khanh" w:date="2024-04-14T13:03:00Z">
          <w:r w:rsidR="4F49BF7E" w:rsidRPr="03871A59" w:rsidDel="00465E48">
            <w:rPr>
              <w:rFonts w:cs="Times New Roman"/>
              <w:sz w:val="26"/>
              <w:szCs w:val="26"/>
            </w:rPr>
            <w:delText>tán</w:delText>
          </w:r>
        </w:del>
      </w:ins>
      <w:ins w:id="175" w:author="Duy Khanh Nguyễn" w:date="2024-03-13T21:49:00Z">
        <w:del w:id="176" w:author="Nguyễn Duy Khanh" w:date="2024-04-14T12:58:00Z">
          <w:r w:rsidR="0059243B" w:rsidDel="0050722A">
            <w:rPr>
              <w:rFonts w:cs="Times New Roman"/>
              <w:sz w:val="26"/>
              <w:szCs w:val="26"/>
            </w:rPr>
            <w:delText>phản</w:delText>
          </w:r>
        </w:del>
      </w:ins>
      <w:ins w:id="177" w:author="Microsoft Word" w:date="2024-04-14T13:01:00Z">
        <w:del w:id="178" w:author="Nguyễn Duy Khanh" w:date="2024-04-14T13:03:00Z">
          <w:r w:rsidR="0050722A" w:rsidDel="00465E48">
            <w:rPr>
              <w:rFonts w:cs="Times New Roman"/>
              <w:sz w:val="26"/>
              <w:szCs w:val="26"/>
            </w:rPr>
            <w:delText>tán</w:delText>
          </w:r>
        </w:del>
      </w:ins>
      <w:ins w:id="179" w:author="Nguyễn Duy Khanh" w:date="2024-04-14T13:03:00Z">
        <w:r w:rsidR="00465E48">
          <w:rPr>
            <w:rFonts w:cs="Times New Roman"/>
            <w:sz w:val="26"/>
            <w:szCs w:val="26"/>
          </w:rPr>
          <w:t>tán</w:t>
        </w:r>
      </w:ins>
      <w:ins w:id="180" w:author="Duy Khanh Nguyễn" w:date="2024-03-13T21:49:00Z">
        <w:r w:rsidR="0059243B">
          <w:rPr>
            <w:rFonts w:cs="Times New Roman"/>
            <w:sz w:val="26"/>
            <w:szCs w:val="26"/>
          </w:rPr>
          <w:t xml:space="preserve"> xạ vào cảm biến</w:t>
        </w:r>
      </w:ins>
      <w:r w:rsidRPr="00025B56">
        <w:rPr>
          <w:rFonts w:cs="Times New Roman"/>
          <w:sz w:val="26"/>
          <w:szCs w:val="26"/>
        </w:rPr>
        <w:t xml:space="preserve"> với độ pH thực tế.</w:t>
      </w:r>
      <w:commentRangeEnd w:id="171"/>
      <w:r w:rsidR="00B97C87">
        <w:rPr>
          <w:rStyle w:val="ThamchiuChuthich"/>
        </w:rPr>
        <w:commentReference w:id="171"/>
      </w:r>
    </w:p>
    <w:p w14:paraId="57699383" w14:textId="419B6D62" w:rsidR="00FD3525" w:rsidRPr="00025B56" w:rsidRDefault="00FD3525">
      <w:pPr>
        <w:pStyle w:val="oancuaDanhsach"/>
        <w:numPr>
          <w:ilvl w:val="0"/>
          <w:numId w:val="5"/>
        </w:numPr>
        <w:spacing w:before="100" w:after="100"/>
        <w:ind w:firstLine="360"/>
        <w:jc w:val="both"/>
        <w:rPr>
          <w:rFonts w:cs="Times New Roman"/>
          <w:sz w:val="26"/>
          <w:szCs w:val="26"/>
        </w:rPr>
        <w:pPrChange w:id="181" w:author="Nguyễn Duy Khanh" w:date="2024-04-14T15:45:00Z">
          <w:pPr>
            <w:pStyle w:val="oancuaDanhsach"/>
            <w:numPr>
              <w:numId w:val="5"/>
            </w:numPr>
            <w:spacing w:before="100" w:after="100"/>
            <w:jc w:val="both"/>
          </w:pPr>
        </w:pPrChange>
      </w:pPr>
      <w:r w:rsidRPr="00025B56">
        <w:rPr>
          <w:rFonts w:cs="Times New Roman"/>
          <w:sz w:val="26"/>
          <w:szCs w:val="26"/>
        </w:rPr>
        <w:t>Nghiên cứu các cảm biến, nguồn thu</w:t>
      </w:r>
      <w:r w:rsidR="00B97C87">
        <w:rPr>
          <w:rFonts w:cs="Times New Roman"/>
          <w:sz w:val="26"/>
          <w:szCs w:val="26"/>
        </w:rPr>
        <w:t xml:space="preserve"> và nguồn</w:t>
      </w:r>
      <w:ins w:id="182" w:author="Duy Khanh Nguyễn" w:date="2024-03-10T21:48:00Z">
        <w:r w:rsidR="00D0307F">
          <w:rPr>
            <w:rFonts w:cs="Times New Roman"/>
            <w:sz w:val="26"/>
            <w:szCs w:val="26"/>
          </w:rPr>
          <w:t xml:space="preserve"> </w:t>
        </w:r>
      </w:ins>
      <w:r w:rsidRPr="00025B56">
        <w:rPr>
          <w:rFonts w:cs="Times New Roman"/>
          <w:sz w:val="26"/>
          <w:szCs w:val="26"/>
        </w:rPr>
        <w:t>phát phù hợp với đề tài.</w:t>
      </w:r>
    </w:p>
    <w:p w14:paraId="084CED4C" w14:textId="46A3F6D4" w:rsidR="00FD3525" w:rsidRPr="00025B56" w:rsidRDefault="00FD3525">
      <w:pPr>
        <w:pStyle w:val="oancuaDanhsach"/>
        <w:numPr>
          <w:ilvl w:val="0"/>
          <w:numId w:val="5"/>
        </w:numPr>
        <w:spacing w:before="100" w:after="100"/>
        <w:ind w:firstLine="360"/>
        <w:jc w:val="both"/>
        <w:rPr>
          <w:rFonts w:cs="Times New Roman"/>
          <w:sz w:val="26"/>
          <w:szCs w:val="26"/>
        </w:rPr>
        <w:pPrChange w:id="183" w:author="Nguyễn Duy Khanh" w:date="2024-04-14T15:45:00Z">
          <w:pPr>
            <w:pStyle w:val="oancuaDanhsach"/>
            <w:numPr>
              <w:numId w:val="5"/>
            </w:numPr>
            <w:spacing w:before="100" w:after="100"/>
            <w:jc w:val="both"/>
          </w:pPr>
        </w:pPrChange>
      </w:pPr>
      <w:r w:rsidRPr="00025B56">
        <w:rPr>
          <w:rFonts w:cs="Times New Roman"/>
          <w:sz w:val="26"/>
          <w:szCs w:val="26"/>
        </w:rPr>
        <w:t>Thiết kế phần cứng với giá thành rẻ</w:t>
      </w:r>
      <w:r w:rsidR="00B97C87">
        <w:rPr>
          <w:rFonts w:cs="Times New Roman"/>
          <w:sz w:val="26"/>
          <w:szCs w:val="26"/>
        </w:rPr>
        <w:t>.</w:t>
      </w:r>
    </w:p>
    <w:p w14:paraId="33F7681D" w14:textId="12A6E141" w:rsidR="009507DF" w:rsidRPr="00FD3525" w:rsidRDefault="00FD3525">
      <w:pPr>
        <w:pStyle w:val="oancuaDanhsach"/>
        <w:numPr>
          <w:ilvl w:val="0"/>
          <w:numId w:val="5"/>
        </w:numPr>
        <w:pBdr>
          <w:top w:val="nil"/>
          <w:left w:val="nil"/>
          <w:bottom w:val="nil"/>
          <w:right w:val="nil"/>
          <w:between w:val="nil"/>
        </w:pBdr>
        <w:spacing w:before="100" w:after="100"/>
        <w:ind w:firstLine="360"/>
        <w:rPr>
          <w:color w:val="000000"/>
          <w:sz w:val="26"/>
          <w:szCs w:val="26"/>
        </w:rPr>
        <w:pPrChange w:id="184" w:author="Nguyễn Duy Khanh" w:date="2024-04-14T15:45:00Z">
          <w:pPr>
            <w:pStyle w:val="oancuaDanhsach"/>
            <w:numPr>
              <w:numId w:val="5"/>
            </w:numPr>
            <w:pBdr>
              <w:top w:val="nil"/>
              <w:left w:val="nil"/>
              <w:bottom w:val="nil"/>
              <w:right w:val="nil"/>
              <w:between w:val="nil"/>
            </w:pBdr>
            <w:spacing w:before="100" w:after="100"/>
          </w:pPr>
        </w:pPrChange>
      </w:pPr>
      <w:r w:rsidRPr="00FD3525">
        <w:rPr>
          <w:sz w:val="26"/>
          <w:szCs w:val="26"/>
        </w:rPr>
        <w:t xml:space="preserve">So sánh và đưa ra các điều chỉnh phù hợp với độ sai số so với độ pH </w:t>
      </w:r>
      <w:ins w:id="185" w:author="Nguyễn Duy Khanh" w:date="2024-04-14T13:05:00Z">
        <w:r w:rsidR="00C246DA">
          <w:rPr>
            <w:sz w:val="26"/>
            <w:szCs w:val="26"/>
          </w:rPr>
          <w:t>9</w:t>
        </w:r>
      </w:ins>
      <w:ins w:id="186" w:author="Nguyễn Duy Khanh" w:date="2024-04-14T13:06:00Z">
        <w:r w:rsidR="005F75D5">
          <w:rPr>
            <w:sz w:val="26"/>
            <w:szCs w:val="26"/>
          </w:rPr>
          <w:t>.2</w:t>
        </w:r>
      </w:ins>
      <w:commentRangeStart w:id="187"/>
      <w:del w:id="188" w:author="Nguyễn Duy Khanh" w:date="2024-04-14T13:05:00Z">
        <w:r w:rsidDel="00C246DA">
          <w:rPr>
            <w:sz w:val="26"/>
            <w:szCs w:val="26"/>
          </w:rPr>
          <w:delText>8</w:delText>
        </w:r>
      </w:del>
      <w:ins w:id="189" w:author="Duy Khanh Nguyễn" w:date="2024-04-10T17:11:00Z">
        <w:del w:id="190" w:author="Nguyễn Duy Khanh" w:date="2024-04-14T13:05:00Z">
          <w:r w:rsidR="00BA7A7E" w:rsidDel="00C246DA">
            <w:rPr>
              <w:sz w:val="26"/>
              <w:szCs w:val="26"/>
            </w:rPr>
            <w:delText>.5</w:delText>
          </w:r>
        </w:del>
      </w:ins>
      <w:r w:rsidRPr="00FD3525">
        <w:rPr>
          <w:sz w:val="26"/>
          <w:szCs w:val="26"/>
        </w:rPr>
        <w:t>%.</w:t>
      </w:r>
      <w:commentRangeEnd w:id="187"/>
      <w:r w:rsidR="00B97C87">
        <w:rPr>
          <w:rStyle w:val="ThamchiuChuthich"/>
          <w:rFonts w:eastAsia="Times New Roman" w:cs="Times New Roman"/>
          <w:kern w:val="0"/>
          <w14:ligatures w14:val="none"/>
        </w:rPr>
        <w:commentReference w:id="187"/>
      </w:r>
      <w:ins w:id="191" w:author="Duy Khanh Nguyễn" w:date="2024-04-10T17:11:00Z">
        <w:r w:rsidR="00BA7A7E">
          <w:rPr>
            <w:sz w:val="26"/>
            <w:szCs w:val="26"/>
          </w:rPr>
          <w:t xml:space="preserve"> [3]</w:t>
        </w:r>
      </w:ins>
    </w:p>
    <w:p w14:paraId="35620264" w14:textId="77777777" w:rsidR="009507DF" w:rsidRDefault="00BA1DC2" w:rsidP="00DA7258">
      <w:pPr>
        <w:pStyle w:val="u3"/>
      </w:pPr>
      <w:r>
        <w:t>B2.2 Nội dung và phương pháp nghiên cứu</w:t>
      </w:r>
    </w:p>
    <w:p w14:paraId="237CEFAE" w14:textId="77777777" w:rsidR="00FD3525" w:rsidRPr="00FD3525" w:rsidRDefault="00FD3525" w:rsidP="00DA7258">
      <w:pPr>
        <w:spacing w:before="120" w:after="120" w:line="360" w:lineRule="auto"/>
        <w:ind w:left="-90"/>
        <w:rPr>
          <w:b/>
          <w:color w:val="0000FF"/>
          <w:sz w:val="26"/>
          <w:szCs w:val="26"/>
        </w:rPr>
      </w:pPr>
      <w:bookmarkStart w:id="192" w:name="_olm9qnpahw9p" w:colFirst="0" w:colLast="0"/>
      <w:bookmarkEnd w:id="192"/>
      <w:r w:rsidRPr="00FD3525">
        <w:rPr>
          <w:b/>
          <w:color w:val="0000FF"/>
          <w:sz w:val="26"/>
          <w:szCs w:val="26"/>
        </w:rPr>
        <w:tab/>
        <w:t>2.2.1. Nội dung thực hiện</w:t>
      </w:r>
    </w:p>
    <w:p w14:paraId="0B039C50" w14:textId="77777777" w:rsidR="00FD3525" w:rsidRPr="00025B56" w:rsidRDefault="00FD3525">
      <w:pPr>
        <w:pStyle w:val="oancuaDanhsach"/>
        <w:numPr>
          <w:ilvl w:val="0"/>
          <w:numId w:val="6"/>
        </w:numPr>
        <w:spacing w:before="100" w:after="100"/>
        <w:ind w:left="360" w:firstLine="0"/>
        <w:jc w:val="both"/>
        <w:rPr>
          <w:rFonts w:cs="Times New Roman"/>
          <w:sz w:val="26"/>
          <w:szCs w:val="26"/>
        </w:rPr>
        <w:pPrChange w:id="193" w:author="Nguyễn Duy Khanh" w:date="2024-04-14T15:46:00Z">
          <w:pPr>
            <w:pStyle w:val="oancuaDanhsach"/>
            <w:numPr>
              <w:numId w:val="6"/>
            </w:numPr>
            <w:spacing w:before="100" w:after="100"/>
            <w:ind w:left="1080"/>
            <w:jc w:val="both"/>
          </w:pPr>
        </w:pPrChange>
      </w:pPr>
      <w:r w:rsidRPr="00025B56">
        <w:rPr>
          <w:rFonts w:cs="Times New Roman"/>
          <w:sz w:val="26"/>
          <w:szCs w:val="26"/>
        </w:rPr>
        <w:t>Nội dung 1: Tìm hiểu tổng quan đề tài.</w:t>
      </w:r>
    </w:p>
    <w:p w14:paraId="24906216" w14:textId="77777777" w:rsidR="00FD3525" w:rsidRPr="00025B56" w:rsidRDefault="00FD3525">
      <w:pPr>
        <w:pStyle w:val="oancuaDanhsach"/>
        <w:numPr>
          <w:ilvl w:val="0"/>
          <w:numId w:val="6"/>
        </w:numPr>
        <w:spacing w:before="100" w:after="100"/>
        <w:ind w:left="360" w:firstLine="0"/>
        <w:jc w:val="both"/>
        <w:rPr>
          <w:rFonts w:cs="Times New Roman"/>
          <w:sz w:val="26"/>
          <w:szCs w:val="26"/>
        </w:rPr>
        <w:pPrChange w:id="194" w:author="Nguyễn Duy Khanh" w:date="2024-04-14T15:46:00Z">
          <w:pPr>
            <w:pStyle w:val="oancuaDanhsach"/>
            <w:numPr>
              <w:numId w:val="6"/>
            </w:numPr>
            <w:spacing w:before="100" w:after="100"/>
            <w:ind w:left="1080"/>
            <w:jc w:val="both"/>
          </w:pPr>
        </w:pPrChange>
      </w:pPr>
      <w:r w:rsidRPr="00025B56">
        <w:rPr>
          <w:rFonts w:cs="Times New Roman"/>
          <w:sz w:val="26"/>
          <w:szCs w:val="26"/>
        </w:rPr>
        <w:t>Nội dung 2: Thiết kế cấu trúc phần cứng của hệ thống.</w:t>
      </w:r>
    </w:p>
    <w:p w14:paraId="520FA23C" w14:textId="77777777" w:rsidR="00FD3525" w:rsidRPr="00025B56" w:rsidRDefault="00FD3525">
      <w:pPr>
        <w:pStyle w:val="oancuaDanhsach"/>
        <w:numPr>
          <w:ilvl w:val="0"/>
          <w:numId w:val="6"/>
        </w:numPr>
        <w:spacing w:before="100" w:after="100"/>
        <w:ind w:left="360" w:firstLine="0"/>
        <w:jc w:val="both"/>
        <w:rPr>
          <w:rFonts w:cs="Times New Roman"/>
          <w:sz w:val="26"/>
          <w:szCs w:val="26"/>
        </w:rPr>
        <w:pPrChange w:id="195" w:author="Nguyễn Duy Khanh" w:date="2024-04-14T15:46:00Z">
          <w:pPr>
            <w:pStyle w:val="oancuaDanhsach"/>
            <w:numPr>
              <w:numId w:val="6"/>
            </w:numPr>
            <w:spacing w:before="100" w:after="100"/>
            <w:ind w:left="1080"/>
            <w:jc w:val="both"/>
          </w:pPr>
        </w:pPrChange>
      </w:pPr>
      <w:r w:rsidRPr="00025B56">
        <w:rPr>
          <w:rFonts w:cs="Times New Roman"/>
          <w:sz w:val="26"/>
          <w:szCs w:val="26"/>
        </w:rPr>
        <w:t>Nội dung 3: Lập trình vi điều khiển, lập trình ứng dụng.</w:t>
      </w:r>
    </w:p>
    <w:p w14:paraId="3CCFB323" w14:textId="5143BECF" w:rsidR="00FD3525" w:rsidRPr="00025B56" w:rsidRDefault="00FD3525">
      <w:pPr>
        <w:pStyle w:val="oancuaDanhsach"/>
        <w:numPr>
          <w:ilvl w:val="0"/>
          <w:numId w:val="6"/>
        </w:numPr>
        <w:spacing w:before="100" w:after="100"/>
        <w:ind w:left="360" w:firstLine="0"/>
        <w:jc w:val="both"/>
        <w:rPr>
          <w:rFonts w:cs="Times New Roman"/>
          <w:sz w:val="26"/>
          <w:szCs w:val="26"/>
        </w:rPr>
        <w:pPrChange w:id="196" w:author="Nguyễn Duy Khanh" w:date="2024-04-14T15:46:00Z">
          <w:pPr>
            <w:pStyle w:val="oancuaDanhsach"/>
            <w:numPr>
              <w:numId w:val="6"/>
            </w:numPr>
            <w:spacing w:before="100" w:after="100"/>
            <w:ind w:left="1080"/>
            <w:jc w:val="both"/>
          </w:pPr>
        </w:pPrChange>
      </w:pPr>
      <w:r w:rsidRPr="00025B56">
        <w:rPr>
          <w:rFonts w:cs="Times New Roman"/>
          <w:sz w:val="26"/>
          <w:szCs w:val="26"/>
        </w:rPr>
        <w:t xml:space="preserve">Nội dung 4: Thu thập bộ dữ liệu và xây dựng mô hình máy học. Chọn ra bước sóng và mô hình có </w:t>
      </w:r>
      <w:del w:id="197" w:author="Duy Khanh Nguyễn" w:date="2024-03-10T21:59:00Z">
        <w:r w:rsidR="00B97C87" w:rsidDel="00D46EB8">
          <w:rPr>
            <w:rFonts w:cs="Times New Roman"/>
            <w:sz w:val="26"/>
            <w:szCs w:val="26"/>
          </w:rPr>
          <w:delText xml:space="preserve">đọ </w:delText>
        </w:r>
      </w:del>
      <w:ins w:id="198" w:author="Duy Khanh Nguyễn" w:date="2024-03-10T21:59:00Z">
        <w:r w:rsidR="00D46EB8">
          <w:rPr>
            <w:rFonts w:cs="Times New Roman"/>
            <w:sz w:val="26"/>
            <w:szCs w:val="26"/>
          </w:rPr>
          <w:t xml:space="preserve">độ </w:t>
        </w:r>
      </w:ins>
      <w:r w:rsidR="00B97C87">
        <w:rPr>
          <w:rFonts w:cs="Times New Roman"/>
          <w:sz w:val="26"/>
          <w:szCs w:val="26"/>
        </w:rPr>
        <w:t>chính xác</w:t>
      </w:r>
      <w:r w:rsidRPr="00025B56">
        <w:rPr>
          <w:rFonts w:cs="Times New Roman"/>
          <w:sz w:val="26"/>
          <w:szCs w:val="26"/>
        </w:rPr>
        <w:t xml:space="preserve"> cao</w:t>
      </w:r>
      <w:ins w:id="199" w:author="Duy Khanh Nguyễn" w:date="2024-03-13T21:50:00Z">
        <w:r w:rsidR="0059243B">
          <w:rPr>
            <w:rFonts w:cs="Times New Roman"/>
            <w:sz w:val="26"/>
            <w:szCs w:val="26"/>
          </w:rPr>
          <w:t>.</w:t>
        </w:r>
      </w:ins>
      <w:ins w:id="200" w:author="Admin" w:date="2024-03-10T21:28:00Z">
        <w:del w:id="201" w:author="Duy Khanh Nguyễn" w:date="2024-03-13T21:50:00Z">
          <w:r w:rsidR="00B97C87" w:rsidDel="0059243B">
            <w:rPr>
              <w:rFonts w:cs="Times New Roman"/>
              <w:sz w:val="26"/>
              <w:szCs w:val="26"/>
            </w:rPr>
            <w:delText>.</w:delText>
          </w:r>
        </w:del>
      </w:ins>
      <w:del w:id="202" w:author="Duy Khanh Nguyễn" w:date="2024-03-13T21:50:00Z">
        <w:r w:rsidRPr="00025B56" w:rsidDel="0059243B">
          <w:rPr>
            <w:rFonts w:cs="Times New Roman"/>
            <w:sz w:val="26"/>
            <w:szCs w:val="26"/>
          </w:rPr>
          <w:delText xml:space="preserve">, phù </w:delText>
        </w:r>
        <w:commentRangeStart w:id="203"/>
        <w:r w:rsidRPr="00025B56" w:rsidDel="0059243B">
          <w:rPr>
            <w:rFonts w:cs="Times New Roman"/>
            <w:sz w:val="26"/>
            <w:szCs w:val="26"/>
          </w:rPr>
          <w:delText>hợp</w:delText>
        </w:r>
        <w:commentRangeEnd w:id="203"/>
        <w:r w:rsidR="00B97C87" w:rsidDel="0059243B">
          <w:rPr>
            <w:rStyle w:val="ThamchiuChuthich"/>
            <w:rFonts w:eastAsia="Times New Roman" w:cs="Times New Roman"/>
            <w:kern w:val="0"/>
            <w14:ligatures w14:val="none"/>
          </w:rPr>
          <w:commentReference w:id="203"/>
        </w:r>
        <w:r w:rsidRPr="00025B56" w:rsidDel="0059243B">
          <w:rPr>
            <w:rFonts w:cs="Times New Roman"/>
            <w:sz w:val="26"/>
            <w:szCs w:val="26"/>
          </w:rPr>
          <w:delText>.</w:delText>
        </w:r>
      </w:del>
    </w:p>
    <w:p w14:paraId="0718094E" w14:textId="77777777" w:rsidR="00FD3525" w:rsidRPr="00025B56" w:rsidRDefault="00FD3525">
      <w:pPr>
        <w:pStyle w:val="oancuaDanhsach"/>
        <w:numPr>
          <w:ilvl w:val="0"/>
          <w:numId w:val="6"/>
        </w:numPr>
        <w:spacing w:before="100" w:after="100"/>
        <w:ind w:left="360" w:firstLine="0"/>
        <w:jc w:val="both"/>
        <w:rPr>
          <w:rFonts w:cs="Times New Roman"/>
          <w:sz w:val="26"/>
          <w:szCs w:val="26"/>
        </w:rPr>
        <w:pPrChange w:id="204" w:author="Nguyễn Duy Khanh" w:date="2024-04-14T15:46:00Z">
          <w:pPr>
            <w:pStyle w:val="oancuaDanhsach"/>
            <w:numPr>
              <w:numId w:val="6"/>
            </w:numPr>
            <w:spacing w:before="100" w:after="100"/>
            <w:ind w:left="1080"/>
            <w:jc w:val="both"/>
          </w:pPr>
        </w:pPrChange>
      </w:pPr>
      <w:r w:rsidRPr="00025B56">
        <w:rPr>
          <w:rFonts w:cs="Times New Roman"/>
          <w:sz w:val="26"/>
          <w:szCs w:val="26"/>
        </w:rPr>
        <w:t>Nội dung 5: Đóng gói, thử nghiệm, đánh giá sản phẩm.</w:t>
      </w:r>
    </w:p>
    <w:p w14:paraId="04EA9C8A" w14:textId="77777777" w:rsidR="001D653E" w:rsidRDefault="00FD3525" w:rsidP="00DA7258">
      <w:pPr>
        <w:spacing w:before="120" w:after="120" w:line="360" w:lineRule="auto"/>
        <w:rPr>
          <w:ins w:id="205" w:author="Duy Khanh Nguyễn" w:date="2024-03-13T22:34:00Z"/>
          <w:b/>
          <w:color w:val="0000FF"/>
          <w:sz w:val="26"/>
          <w:szCs w:val="26"/>
        </w:rPr>
      </w:pPr>
      <w:r w:rsidRPr="00FD3525">
        <w:rPr>
          <w:b/>
          <w:color w:val="0000FF"/>
          <w:sz w:val="26"/>
          <w:szCs w:val="26"/>
        </w:rPr>
        <w:t>2.2.2.</w:t>
      </w:r>
      <w:ins w:id="206" w:author="Duy Khanh Nguyễn" w:date="2024-03-13T22:28:00Z">
        <w:r w:rsidR="001D653E">
          <w:rPr>
            <w:b/>
            <w:color w:val="0000FF"/>
            <w:sz w:val="26"/>
            <w:szCs w:val="26"/>
          </w:rPr>
          <w:t xml:space="preserve"> Phương pháp nghiên cứu</w:t>
        </w:r>
      </w:ins>
    </w:p>
    <w:p w14:paraId="654D3937" w14:textId="2C07AFBD" w:rsidR="001D653E" w:rsidRPr="001D653E" w:rsidRDefault="001D653E">
      <w:pPr>
        <w:spacing w:before="120" w:after="120" w:line="360" w:lineRule="auto"/>
        <w:ind w:firstLine="360"/>
        <w:rPr>
          <w:ins w:id="207" w:author="Duy Khanh Nguyễn" w:date="2024-03-13T22:28:00Z"/>
          <w:bCs/>
          <w:color w:val="000000" w:themeColor="text1"/>
          <w:sz w:val="26"/>
          <w:szCs w:val="26"/>
          <w:rPrChange w:id="208" w:author="Duy Khanh Nguyễn" w:date="2024-03-13T22:36:00Z">
            <w:rPr>
              <w:ins w:id="209" w:author="Duy Khanh Nguyễn" w:date="2024-03-13T22:28:00Z"/>
              <w:b/>
              <w:color w:val="0000FF"/>
              <w:sz w:val="26"/>
              <w:szCs w:val="26"/>
            </w:rPr>
          </w:rPrChange>
        </w:rPr>
        <w:pPrChange w:id="210" w:author="Nguyễn Duy Khanh" w:date="2024-04-14T15:46:00Z">
          <w:pPr>
            <w:spacing w:before="120" w:after="120" w:line="360" w:lineRule="auto"/>
          </w:pPr>
        </w:pPrChange>
      </w:pPr>
      <w:ins w:id="211" w:author="Duy Khanh Nguyễn" w:date="2024-03-13T22:34:00Z">
        <w:r w:rsidRPr="001D653E">
          <w:rPr>
            <w:bCs/>
            <w:color w:val="000000" w:themeColor="text1"/>
            <w:sz w:val="26"/>
            <w:szCs w:val="26"/>
            <w:rPrChange w:id="212" w:author="Duy Khanh Nguyễn" w:date="2024-03-13T22:36:00Z">
              <w:rPr>
                <w:b/>
                <w:color w:val="0000FF"/>
                <w:sz w:val="26"/>
                <w:szCs w:val="26"/>
              </w:rPr>
            </w:rPrChange>
          </w:rPr>
          <w:t>Đề tài sẽ</w:t>
        </w:r>
        <w:r w:rsidRPr="001D653E">
          <w:rPr>
            <w:bCs/>
            <w:color w:val="000000" w:themeColor="text1"/>
            <w:sz w:val="26"/>
            <w:szCs w:val="26"/>
            <w:rPrChange w:id="213" w:author="Duy Khanh Nguyễn" w:date="2024-03-13T22:36:00Z">
              <w:rPr/>
            </w:rPrChange>
          </w:rPr>
          <w:t xml:space="preserve"> hướng tới việc xây dựng một thiết bị đo pH nước ứng dụng các tính chất của quang phổ hồng ngoại gần và trí tuệ nhân tạo.</w:t>
        </w:r>
      </w:ins>
      <w:ins w:id="214" w:author="Duy Khanh Nguyễn" w:date="2024-03-13T22:36:00Z">
        <w:r w:rsidRPr="001D653E">
          <w:rPr>
            <w:bCs/>
            <w:color w:val="000000" w:themeColor="text1"/>
            <w:sz w:val="26"/>
            <w:szCs w:val="26"/>
            <w:rPrChange w:id="215" w:author="Duy Khanh Nguyễn" w:date="2024-03-13T22:36:00Z">
              <w:rPr/>
            </w:rPrChange>
          </w:rPr>
          <w:t xml:space="preserve"> Các phần cứng phục vụ cho thiết bị phải đáp ứng được các yêu cầu đặt ra. Vi điều khiển có thể chạy, lưu trữ các mô hình máy học, </w:t>
        </w:r>
        <w:r w:rsidRPr="001D653E">
          <w:rPr>
            <w:bCs/>
            <w:color w:val="000000" w:themeColor="text1"/>
            <w:sz w:val="26"/>
            <w:szCs w:val="26"/>
            <w:rPrChange w:id="216" w:author="Duy Khanh Nguyễn" w:date="2024-03-13T22:36:00Z">
              <w:rPr/>
            </w:rPrChange>
          </w:rPr>
          <w:lastRenderedPageBreak/>
          <w:t>các phương pháp tiền xử lý. Cảm biến quang phổ phải thu được các bước sóng trong khoảng NIR và giá thành hợp lí. Nguồn phát hay đèn có thể phát ra ánh sáng có những bước sóng phù hợp và bao phủ vùng NIR.</w:t>
        </w:r>
      </w:ins>
    </w:p>
    <w:p w14:paraId="4029A2AB" w14:textId="30B3C819" w:rsidR="00FD3525" w:rsidRPr="00FD3525" w:rsidRDefault="001D653E" w:rsidP="00DA7258">
      <w:pPr>
        <w:spacing w:before="120" w:after="120" w:line="360" w:lineRule="auto"/>
        <w:rPr>
          <w:b/>
          <w:color w:val="0000FF"/>
          <w:sz w:val="26"/>
          <w:szCs w:val="26"/>
        </w:rPr>
      </w:pPr>
      <w:ins w:id="217" w:author="Duy Khanh Nguyễn" w:date="2024-03-13T22:28:00Z">
        <w:r>
          <w:rPr>
            <w:b/>
            <w:color w:val="0000FF"/>
            <w:sz w:val="26"/>
            <w:szCs w:val="26"/>
          </w:rPr>
          <w:t>2.2.2.1.</w:t>
        </w:r>
      </w:ins>
      <w:ins w:id="218" w:author="Duy Khanh Nguyễn" w:date="2024-03-13T22:32:00Z">
        <w:r>
          <w:rPr>
            <w:b/>
            <w:color w:val="0000FF"/>
            <w:sz w:val="26"/>
            <w:szCs w:val="26"/>
          </w:rPr>
          <w:t xml:space="preserve"> Xây dựng hệ thống phần cứng</w:t>
        </w:r>
      </w:ins>
      <w:del w:id="219" w:author="Duy Khanh Nguyễn" w:date="2024-03-13T22:28:00Z">
        <w:r w:rsidR="00FD3525" w:rsidRPr="00FD3525" w:rsidDel="001D653E">
          <w:rPr>
            <w:b/>
            <w:color w:val="0000FF"/>
            <w:sz w:val="26"/>
            <w:szCs w:val="26"/>
          </w:rPr>
          <w:delText xml:space="preserve"> Xây dựng hệ thống phần cứng</w:delText>
        </w:r>
      </w:del>
    </w:p>
    <w:p w14:paraId="18524FD8" w14:textId="77777777" w:rsidR="00FD3525" w:rsidRPr="00025B56" w:rsidRDefault="00FD3525">
      <w:pPr>
        <w:spacing w:before="100" w:after="100"/>
        <w:ind w:firstLine="360"/>
        <w:jc w:val="both"/>
        <w:rPr>
          <w:sz w:val="26"/>
          <w:szCs w:val="26"/>
        </w:rPr>
        <w:pPrChange w:id="220" w:author="Nguyễn Duy Khanh" w:date="2024-04-14T15:46:00Z">
          <w:pPr>
            <w:spacing w:before="100" w:after="100"/>
            <w:jc w:val="both"/>
          </w:pPr>
        </w:pPrChange>
      </w:pPr>
      <w:r w:rsidRPr="00025B56">
        <w:rPr>
          <w:sz w:val="26"/>
          <w:szCs w:val="26"/>
        </w:rPr>
        <w:t>Phần cứng cơ bản sẽ gồm 4 thành phần chính:</w:t>
      </w:r>
    </w:p>
    <w:p w14:paraId="28CDBD27" w14:textId="3ED53E16" w:rsidR="00FD3525" w:rsidRPr="00025B56" w:rsidRDefault="00FD3525">
      <w:pPr>
        <w:pStyle w:val="oancuaDanhsach"/>
        <w:numPr>
          <w:ilvl w:val="0"/>
          <w:numId w:val="6"/>
        </w:numPr>
        <w:spacing w:before="100" w:after="100"/>
        <w:ind w:left="0" w:firstLine="360"/>
        <w:jc w:val="both"/>
        <w:rPr>
          <w:rFonts w:cs="Times New Roman"/>
          <w:sz w:val="26"/>
          <w:szCs w:val="26"/>
        </w:rPr>
        <w:pPrChange w:id="221" w:author="Nguyễn Duy Khanh" w:date="2024-04-14T15:46:00Z">
          <w:pPr>
            <w:pStyle w:val="oancuaDanhsach"/>
            <w:numPr>
              <w:numId w:val="6"/>
            </w:numPr>
            <w:spacing w:before="100" w:after="100"/>
            <w:ind w:left="1080"/>
            <w:jc w:val="both"/>
          </w:pPr>
        </w:pPrChange>
      </w:pPr>
      <w:r w:rsidRPr="00025B56">
        <w:rPr>
          <w:rFonts w:cs="Times New Roman"/>
          <w:sz w:val="26"/>
          <w:szCs w:val="26"/>
        </w:rPr>
        <w:t xml:space="preserve">Vi điều khiển: là bộ điều khiển trung tâm, nơi tiếp nhận xử lý các tín hiệu từ cảm biến quang phổ </w:t>
      </w:r>
      <w:r w:rsidR="00B97C87">
        <w:rPr>
          <w:rFonts w:cs="Times New Roman"/>
          <w:sz w:val="26"/>
          <w:szCs w:val="26"/>
        </w:rPr>
        <w:t>từ đó xử lý dữ liệu, và</w:t>
      </w:r>
      <w:r w:rsidR="00B97C87" w:rsidRPr="00025B56">
        <w:rPr>
          <w:rFonts w:cs="Times New Roman"/>
          <w:sz w:val="26"/>
          <w:szCs w:val="26"/>
        </w:rPr>
        <w:t xml:space="preserve"> </w:t>
      </w:r>
      <w:r w:rsidRPr="00025B56">
        <w:rPr>
          <w:rFonts w:cs="Times New Roman"/>
          <w:sz w:val="26"/>
          <w:szCs w:val="26"/>
        </w:rPr>
        <w:t>áp dụng các mô hình máy học, để đưa ra dự đoán.</w:t>
      </w:r>
    </w:p>
    <w:p w14:paraId="77DE5708" w14:textId="6DD3DACC" w:rsidR="00FD3525" w:rsidRPr="00025B56" w:rsidRDefault="00FD3525">
      <w:pPr>
        <w:pStyle w:val="oancuaDanhsach"/>
        <w:numPr>
          <w:ilvl w:val="0"/>
          <w:numId w:val="6"/>
        </w:numPr>
        <w:spacing w:before="100" w:after="100"/>
        <w:ind w:left="0" w:firstLine="360"/>
        <w:jc w:val="both"/>
        <w:rPr>
          <w:rFonts w:cs="Times New Roman"/>
          <w:sz w:val="26"/>
          <w:szCs w:val="26"/>
        </w:rPr>
        <w:pPrChange w:id="222" w:author="Nguyễn Duy Khanh" w:date="2024-04-14T15:46:00Z">
          <w:pPr>
            <w:pStyle w:val="oancuaDanhsach"/>
            <w:numPr>
              <w:numId w:val="6"/>
            </w:numPr>
            <w:spacing w:before="100" w:after="100"/>
            <w:ind w:left="1080"/>
            <w:jc w:val="both"/>
          </w:pPr>
        </w:pPrChange>
      </w:pPr>
      <w:r w:rsidRPr="00025B56">
        <w:rPr>
          <w:rFonts w:cs="Times New Roman"/>
          <w:sz w:val="26"/>
          <w:szCs w:val="26"/>
        </w:rPr>
        <w:t xml:space="preserve">Cảm biến quang phổ: dùng để thu thập các bước sóng được phát ra từ nguồn phát sau </w:t>
      </w:r>
      <w:commentRangeStart w:id="223"/>
      <w:r w:rsidRPr="00025B56">
        <w:rPr>
          <w:rFonts w:cs="Times New Roman"/>
          <w:sz w:val="26"/>
          <w:szCs w:val="26"/>
        </w:rPr>
        <w:t>khi đi qua nước</w:t>
      </w:r>
      <w:commentRangeEnd w:id="223"/>
      <w:r w:rsidR="00B97C87">
        <w:rPr>
          <w:rStyle w:val="ThamchiuChuthich"/>
          <w:rFonts w:eastAsia="Times New Roman" w:cs="Times New Roman"/>
          <w:kern w:val="0"/>
          <w14:ligatures w14:val="none"/>
        </w:rPr>
        <w:commentReference w:id="223"/>
      </w:r>
      <w:ins w:id="224" w:author="Duy Khanh Nguyễn" w:date="2024-03-13T21:49:00Z">
        <w:r w:rsidR="0059243B">
          <w:rPr>
            <w:rFonts w:cs="Times New Roman"/>
            <w:sz w:val="26"/>
            <w:szCs w:val="26"/>
          </w:rPr>
          <w:t xml:space="preserve"> và tán xạ </w:t>
        </w:r>
      </w:ins>
      <w:ins w:id="225" w:author="Duy Khanh Nguyễn" w:date="2024-03-13T21:50:00Z">
        <w:r w:rsidR="0059243B">
          <w:rPr>
            <w:rFonts w:cs="Times New Roman"/>
            <w:sz w:val="26"/>
            <w:szCs w:val="26"/>
          </w:rPr>
          <w:t>vào cảm biến</w:t>
        </w:r>
      </w:ins>
      <w:r w:rsidRPr="00025B56">
        <w:rPr>
          <w:rFonts w:cs="Times New Roman"/>
          <w:sz w:val="26"/>
          <w:szCs w:val="26"/>
        </w:rPr>
        <w:t xml:space="preserve">; cảm biến quang phổ phải thu thập các bước sóng nằm trong dải NIR </w:t>
      </w:r>
      <w:r w:rsidR="00F84576" w:rsidRPr="00025B56">
        <w:rPr>
          <w:rFonts w:cs="Times New Roman"/>
          <w:sz w:val="26"/>
          <w:szCs w:val="26"/>
        </w:rPr>
        <w:t>v</w:t>
      </w:r>
      <w:r w:rsidR="00F84576">
        <w:rPr>
          <w:rFonts w:cs="Times New Roman"/>
          <w:sz w:val="26"/>
          <w:szCs w:val="26"/>
        </w:rPr>
        <w:t>ới</w:t>
      </w:r>
      <w:r w:rsidR="00F84576" w:rsidRPr="00025B56">
        <w:rPr>
          <w:rFonts w:cs="Times New Roman"/>
          <w:sz w:val="26"/>
          <w:szCs w:val="26"/>
        </w:rPr>
        <w:t xml:space="preserve"> </w:t>
      </w:r>
      <w:r w:rsidRPr="00025B56">
        <w:rPr>
          <w:rFonts w:cs="Times New Roman"/>
          <w:sz w:val="26"/>
          <w:szCs w:val="26"/>
        </w:rPr>
        <w:t>giá thành dễ tiếp cận.</w:t>
      </w:r>
    </w:p>
    <w:p w14:paraId="27BDD441" w14:textId="5235E60D" w:rsidR="00FD3525" w:rsidRPr="00025B56" w:rsidRDefault="10BF0C2B">
      <w:pPr>
        <w:pStyle w:val="oancuaDanhsach"/>
        <w:numPr>
          <w:ilvl w:val="0"/>
          <w:numId w:val="6"/>
        </w:numPr>
        <w:spacing w:before="100" w:after="100"/>
        <w:ind w:left="0" w:firstLine="360"/>
        <w:jc w:val="both"/>
        <w:rPr>
          <w:rFonts w:cs="Times New Roman"/>
          <w:sz w:val="26"/>
          <w:szCs w:val="26"/>
        </w:rPr>
        <w:pPrChange w:id="226" w:author="Nguyễn Duy Khanh" w:date="2024-04-14T15:46:00Z">
          <w:pPr>
            <w:pStyle w:val="oancuaDanhsach"/>
            <w:numPr>
              <w:numId w:val="6"/>
            </w:numPr>
            <w:spacing w:before="100" w:after="100"/>
            <w:ind w:left="1080"/>
            <w:jc w:val="both"/>
          </w:pPr>
        </w:pPrChange>
      </w:pPr>
      <w:r w:rsidRPr="11AD4793">
        <w:rPr>
          <w:rFonts w:cs="Times New Roman"/>
          <w:sz w:val="26"/>
          <w:szCs w:val="26"/>
        </w:rPr>
        <w:t>Nguồn sáng:</w:t>
      </w:r>
      <w:ins w:id="227" w:author="Duy Khanh Nguyễn" w:date="2024-03-10T21:59:00Z">
        <w:r w:rsidR="02948D17" w:rsidRPr="11AD4793">
          <w:rPr>
            <w:rFonts w:cs="Times New Roman"/>
            <w:sz w:val="26"/>
            <w:szCs w:val="26"/>
          </w:rPr>
          <w:t xml:space="preserve"> </w:t>
        </w:r>
      </w:ins>
      <w:r w:rsidRPr="11AD4793">
        <w:rPr>
          <w:rFonts w:cs="Times New Roman"/>
          <w:sz w:val="26"/>
          <w:szCs w:val="26"/>
        </w:rPr>
        <w:t>đ</w:t>
      </w:r>
      <w:r w:rsidR="3A36F196" w:rsidRPr="11AD4793">
        <w:rPr>
          <w:rFonts w:cs="Times New Roman"/>
          <w:sz w:val="26"/>
          <w:szCs w:val="26"/>
        </w:rPr>
        <w:t xml:space="preserve">èn </w:t>
      </w:r>
      <w:r w:rsidRPr="11AD4793">
        <w:rPr>
          <w:rFonts w:cs="Times New Roman"/>
          <w:sz w:val="26"/>
          <w:szCs w:val="26"/>
        </w:rPr>
        <w:t>Halogen</w:t>
      </w:r>
      <w:r w:rsidR="3A36F196" w:rsidRPr="11AD4793">
        <w:rPr>
          <w:rFonts w:cs="Times New Roman"/>
          <w:sz w:val="26"/>
          <w:szCs w:val="26"/>
        </w:rPr>
        <w:t xml:space="preserve">: loại đèn phổ biến nhất trên thị trường hiện </w:t>
      </w:r>
      <w:r w:rsidRPr="11AD4793">
        <w:rPr>
          <w:rFonts w:cs="Times New Roman"/>
          <w:sz w:val="26"/>
          <w:szCs w:val="26"/>
        </w:rPr>
        <w:t>hoặc</w:t>
      </w:r>
      <w:r w:rsidR="3A36F196" w:rsidRPr="11AD4793">
        <w:rPr>
          <w:rFonts w:cs="Times New Roman"/>
          <w:sz w:val="26"/>
          <w:szCs w:val="26"/>
        </w:rPr>
        <w:t xml:space="preserve"> đèn </w:t>
      </w:r>
      <w:r w:rsidRPr="11AD4793">
        <w:rPr>
          <w:rFonts w:cs="Times New Roman"/>
          <w:sz w:val="26"/>
          <w:szCs w:val="26"/>
        </w:rPr>
        <w:t>L</w:t>
      </w:r>
      <w:r w:rsidR="3A36F196" w:rsidRPr="11AD4793">
        <w:rPr>
          <w:rFonts w:cs="Times New Roman"/>
          <w:sz w:val="26"/>
          <w:szCs w:val="26"/>
        </w:rPr>
        <w:t>ed</w:t>
      </w:r>
      <w:r w:rsidRPr="11AD4793">
        <w:rPr>
          <w:rFonts w:cs="Times New Roman"/>
          <w:sz w:val="26"/>
          <w:szCs w:val="26"/>
        </w:rPr>
        <w:t>s</w:t>
      </w:r>
      <w:r w:rsidR="3A36F196" w:rsidRPr="11AD4793">
        <w:rPr>
          <w:rFonts w:cs="Times New Roman"/>
          <w:sz w:val="26"/>
          <w:szCs w:val="26"/>
        </w:rPr>
        <w:t xml:space="preserve"> với </w:t>
      </w:r>
      <w:r w:rsidRPr="11AD4793">
        <w:rPr>
          <w:rFonts w:cs="Times New Roman"/>
          <w:sz w:val="26"/>
          <w:szCs w:val="26"/>
        </w:rPr>
        <w:t xml:space="preserve">công suất </w:t>
      </w:r>
      <w:r w:rsidR="3A36F196" w:rsidRPr="11AD4793">
        <w:rPr>
          <w:rFonts w:cs="Times New Roman"/>
          <w:sz w:val="26"/>
          <w:szCs w:val="26"/>
        </w:rPr>
        <w:t>tiêu thụ điện thấp và tuổi thọ sử dụng</w:t>
      </w:r>
      <w:r w:rsidRPr="11AD4793">
        <w:rPr>
          <w:rFonts w:cs="Times New Roman"/>
          <w:sz w:val="26"/>
          <w:szCs w:val="26"/>
        </w:rPr>
        <w:t xml:space="preserve"> lâu</w:t>
      </w:r>
      <w:r w:rsidR="3A36F196" w:rsidRPr="11AD4793">
        <w:rPr>
          <w:rFonts w:cs="Times New Roman"/>
          <w:sz w:val="26"/>
          <w:szCs w:val="26"/>
        </w:rPr>
        <w:t xml:space="preserve"> dài. Tuy nhiên, đèn </w:t>
      </w:r>
      <w:r w:rsidRPr="11AD4793">
        <w:rPr>
          <w:rFonts w:cs="Times New Roman"/>
          <w:sz w:val="26"/>
          <w:szCs w:val="26"/>
        </w:rPr>
        <w:t xml:space="preserve">Leds với </w:t>
      </w:r>
      <w:ins w:id="228" w:author="Hà Việt Hoàng" w:date="2024-04-13T16:29:00Z">
        <w:r w:rsidR="4493810C" w:rsidRPr="11AD4793">
          <w:rPr>
            <w:rFonts w:cs="Times New Roman"/>
            <w:sz w:val="26"/>
            <w:szCs w:val="26"/>
          </w:rPr>
          <w:t>dải</w:t>
        </w:r>
      </w:ins>
      <w:del w:id="229" w:author="Hà Việt Hoàng" w:date="2024-04-13T16:29:00Z">
        <w:r w:rsidR="00F84576" w:rsidRPr="11AD4793" w:rsidDel="10BF0C2B">
          <w:rPr>
            <w:rFonts w:cs="Times New Roman"/>
            <w:sz w:val="26"/>
            <w:szCs w:val="26"/>
          </w:rPr>
          <w:delText>dãi</w:delText>
        </w:r>
      </w:del>
      <w:r w:rsidRPr="11AD4793">
        <w:rPr>
          <w:rFonts w:cs="Times New Roman"/>
          <w:sz w:val="26"/>
          <w:szCs w:val="26"/>
        </w:rPr>
        <w:t xml:space="preserve"> bước sóng rộng chưa được phổ biến và giá thành cao, và loại Leds có thể dễ dàng tiếp cận thì chỉ </w:t>
      </w:r>
      <w:r w:rsidR="3A36F196" w:rsidRPr="11AD4793">
        <w:rPr>
          <w:rFonts w:cs="Times New Roman"/>
          <w:sz w:val="26"/>
          <w:szCs w:val="26"/>
        </w:rPr>
        <w:t>có thể phát ra ánh sáng với 1 bước sóng cố định, vì thế</w:t>
      </w:r>
      <w:r w:rsidRPr="11AD4793">
        <w:rPr>
          <w:rFonts w:cs="Times New Roman"/>
          <w:sz w:val="26"/>
          <w:szCs w:val="26"/>
        </w:rPr>
        <w:t xml:space="preserve"> việc sử dụng nhiều</w:t>
      </w:r>
      <w:r w:rsidR="3A36F196" w:rsidRPr="11AD4793">
        <w:rPr>
          <w:rFonts w:cs="Times New Roman"/>
          <w:sz w:val="26"/>
          <w:szCs w:val="26"/>
        </w:rPr>
        <w:t xml:space="preserve"> đèn </w:t>
      </w:r>
      <w:r w:rsidRPr="11AD4793">
        <w:rPr>
          <w:rFonts w:cs="Times New Roman"/>
          <w:sz w:val="26"/>
          <w:szCs w:val="26"/>
        </w:rPr>
        <w:t xml:space="preserve">Leds </w:t>
      </w:r>
      <w:r w:rsidR="3A36F196" w:rsidRPr="11AD4793">
        <w:rPr>
          <w:rFonts w:cs="Times New Roman"/>
          <w:sz w:val="26"/>
          <w:szCs w:val="26"/>
        </w:rPr>
        <w:t>sẽ</w:t>
      </w:r>
      <w:r w:rsidRPr="11AD4793">
        <w:rPr>
          <w:rFonts w:cs="Times New Roman"/>
          <w:sz w:val="26"/>
          <w:szCs w:val="26"/>
        </w:rPr>
        <w:t xml:space="preserve"> cồng kềnh và</w:t>
      </w:r>
      <w:r w:rsidR="3A36F196" w:rsidRPr="11AD4793">
        <w:rPr>
          <w:rFonts w:cs="Times New Roman"/>
          <w:sz w:val="26"/>
          <w:szCs w:val="26"/>
        </w:rPr>
        <w:t xml:space="preserve"> không phù hợp với đề tài. Đèn </w:t>
      </w:r>
      <w:r w:rsidRPr="11AD4793">
        <w:rPr>
          <w:rFonts w:cs="Times New Roman"/>
          <w:sz w:val="26"/>
          <w:szCs w:val="26"/>
        </w:rPr>
        <w:t xml:space="preserve">Halogen </w:t>
      </w:r>
      <w:r w:rsidR="3A36F196" w:rsidRPr="11AD4793">
        <w:rPr>
          <w:rFonts w:cs="Times New Roman"/>
          <w:sz w:val="26"/>
          <w:szCs w:val="26"/>
        </w:rPr>
        <w:t>có khả năng phát ra ánh sáng với dải bước sóng trải dài từ 350</w:t>
      </w:r>
      <w:ins w:id="230" w:author="Hà Việt Hoàng" w:date="2024-04-11T06:08:00Z">
        <w:r w:rsidR="34A0EE4B" w:rsidRPr="11AD4793">
          <w:rPr>
            <w:rFonts w:cs="Times New Roman"/>
            <w:sz w:val="26"/>
            <w:szCs w:val="26"/>
          </w:rPr>
          <w:t xml:space="preserve"> </w:t>
        </w:r>
      </w:ins>
      <w:r w:rsidR="3A36F196" w:rsidRPr="11AD4793">
        <w:rPr>
          <w:rFonts w:cs="Times New Roman"/>
          <w:i/>
          <w:iCs/>
          <w:sz w:val="26"/>
          <w:szCs w:val="26"/>
          <w:rPrChange w:id="231" w:author="Hà Việt Hoàng" w:date="2024-04-11T06:08:00Z">
            <w:rPr>
              <w:rFonts w:cs="Times New Roman"/>
              <w:sz w:val="26"/>
              <w:szCs w:val="26"/>
            </w:rPr>
          </w:rPrChange>
        </w:rPr>
        <w:t>nm</w:t>
      </w:r>
      <w:r w:rsidR="3A36F196" w:rsidRPr="11AD4793">
        <w:rPr>
          <w:rFonts w:cs="Times New Roman"/>
          <w:sz w:val="26"/>
          <w:szCs w:val="26"/>
        </w:rPr>
        <w:t xml:space="preserve"> – 1000</w:t>
      </w:r>
      <w:ins w:id="232" w:author="Hà Việt Hoàng" w:date="2024-04-11T06:08:00Z">
        <w:r w:rsidR="0B92DE92" w:rsidRPr="11AD4793">
          <w:rPr>
            <w:rFonts w:cs="Times New Roman"/>
            <w:sz w:val="26"/>
            <w:szCs w:val="26"/>
          </w:rPr>
          <w:t xml:space="preserve"> </w:t>
        </w:r>
      </w:ins>
      <w:r w:rsidR="3A36F196" w:rsidRPr="11AD4793">
        <w:rPr>
          <w:rFonts w:cs="Times New Roman"/>
          <w:i/>
          <w:iCs/>
          <w:sz w:val="26"/>
          <w:szCs w:val="26"/>
          <w:rPrChange w:id="233" w:author="Hà Việt Hoàng" w:date="2024-04-11T06:08:00Z">
            <w:rPr>
              <w:rFonts w:cs="Times New Roman"/>
              <w:sz w:val="26"/>
              <w:szCs w:val="26"/>
            </w:rPr>
          </w:rPrChange>
        </w:rPr>
        <w:t>nm</w:t>
      </w:r>
      <w:r w:rsidR="3A36F196" w:rsidRPr="11AD4793">
        <w:rPr>
          <w:rFonts w:cs="Times New Roman"/>
          <w:sz w:val="26"/>
          <w:szCs w:val="26"/>
        </w:rPr>
        <w:t xml:space="preserve"> và</w:t>
      </w:r>
      <w:r w:rsidR="575B5423" w:rsidRPr="11AD4793">
        <w:rPr>
          <w:rFonts w:cs="Times New Roman"/>
          <w:sz w:val="26"/>
          <w:szCs w:val="26"/>
        </w:rPr>
        <w:t xml:space="preserve"> có</w:t>
      </w:r>
      <w:r w:rsidR="3A36F196" w:rsidRPr="11AD4793">
        <w:rPr>
          <w:rFonts w:cs="Times New Roman"/>
          <w:sz w:val="26"/>
          <w:szCs w:val="26"/>
        </w:rPr>
        <w:t xml:space="preserve"> tuổi thọ tương đối cao, vì thế sẽ phù hợp với đề tài hơn.</w:t>
      </w:r>
    </w:p>
    <w:p w14:paraId="38848F51" w14:textId="77777777" w:rsidR="00FD3525" w:rsidRPr="00025B56" w:rsidRDefault="00FD3525">
      <w:pPr>
        <w:pStyle w:val="oancuaDanhsach"/>
        <w:spacing w:before="100" w:after="100"/>
        <w:ind w:left="0" w:firstLine="0"/>
        <w:jc w:val="center"/>
        <w:rPr>
          <w:rFonts w:cs="Times New Roman"/>
          <w:sz w:val="26"/>
          <w:szCs w:val="26"/>
        </w:rPr>
        <w:pPrChange w:id="234" w:author="Nguyễn Duy Khanh" w:date="2024-04-14T15:45:00Z">
          <w:pPr>
            <w:pStyle w:val="oancuaDanhsach"/>
            <w:spacing w:before="100" w:after="100"/>
            <w:ind w:left="1080" w:firstLine="0"/>
            <w:jc w:val="center"/>
          </w:pPr>
        </w:pPrChange>
      </w:pPr>
      <w:r w:rsidRPr="00025B56">
        <w:rPr>
          <w:rFonts w:cs="Times New Roman"/>
          <w:noProof/>
          <w:sz w:val="26"/>
          <w:szCs w:val="26"/>
        </w:rPr>
        <w:drawing>
          <wp:inline distT="0" distB="0" distL="0" distR="0" wp14:anchorId="42E9B1CB" wp14:editId="1A569A4E">
            <wp:extent cx="3637721" cy="2816352"/>
            <wp:effectExtent l="0" t="0" r="1270" b="3175"/>
            <wp:docPr id="969792604" name="Hình ảnh 1" descr="Ảnh có chứa văn bản, ảnh chụp màn hình, biểu đồ,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92604" name="Hình ảnh 1" descr="Ảnh có chứa văn bản, ảnh chụp màn hình, biểu đồ, bản đồ&#10;&#10;Mô tả được tạo tự độ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0427" cy="2818447"/>
                    </a:xfrm>
                    <a:prstGeom prst="rect">
                      <a:avLst/>
                    </a:prstGeom>
                  </pic:spPr>
                </pic:pic>
              </a:graphicData>
            </a:graphic>
          </wp:inline>
        </w:drawing>
      </w:r>
    </w:p>
    <w:p w14:paraId="507AD7C3" w14:textId="77777777" w:rsidR="00FD3525" w:rsidRPr="00025B56" w:rsidRDefault="00FD3525">
      <w:pPr>
        <w:pStyle w:val="oancuaDanhsach"/>
        <w:spacing w:before="100" w:after="100"/>
        <w:ind w:left="0" w:firstLine="0"/>
        <w:jc w:val="center"/>
        <w:rPr>
          <w:rFonts w:cs="Times New Roman"/>
          <w:i/>
          <w:iCs/>
          <w:sz w:val="26"/>
          <w:szCs w:val="26"/>
        </w:rPr>
        <w:pPrChange w:id="235" w:author="Nguyễn Duy Khanh" w:date="2024-04-14T15:45:00Z">
          <w:pPr>
            <w:pStyle w:val="oancuaDanhsach"/>
            <w:spacing w:before="100" w:after="100"/>
            <w:ind w:left="1080" w:firstLine="0"/>
            <w:jc w:val="center"/>
          </w:pPr>
        </w:pPrChange>
      </w:pPr>
      <w:r w:rsidRPr="00025B56">
        <w:rPr>
          <w:rFonts w:cs="Times New Roman"/>
          <w:i/>
          <w:iCs/>
          <w:sz w:val="26"/>
          <w:szCs w:val="26"/>
        </w:rPr>
        <w:t>Hình 1: Bộ thí nghiệm với những phần cứng chính</w:t>
      </w:r>
    </w:p>
    <w:p w14:paraId="6F41E458" w14:textId="7439D66A" w:rsidR="00B428C8" w:rsidRPr="00FD3525" w:rsidRDefault="00FD3525" w:rsidP="00DA7258">
      <w:pPr>
        <w:spacing w:before="120" w:after="120" w:line="360" w:lineRule="auto"/>
        <w:rPr>
          <w:b/>
          <w:color w:val="0000FF"/>
          <w:sz w:val="26"/>
          <w:szCs w:val="26"/>
        </w:rPr>
      </w:pPr>
      <w:r w:rsidRPr="00FD3525">
        <w:rPr>
          <w:b/>
          <w:color w:val="0000FF"/>
          <w:sz w:val="26"/>
          <w:szCs w:val="26"/>
        </w:rPr>
        <w:t>2.2.2.</w:t>
      </w:r>
      <w:ins w:id="236" w:author="Duy Khanh Nguyễn" w:date="2024-03-13T22:28:00Z">
        <w:r w:rsidR="001D653E">
          <w:rPr>
            <w:b/>
            <w:color w:val="0000FF"/>
            <w:sz w:val="26"/>
            <w:szCs w:val="26"/>
          </w:rPr>
          <w:t>2</w:t>
        </w:r>
      </w:ins>
      <w:del w:id="237" w:author="Duy Khanh Nguyễn" w:date="2024-03-13T22:28:00Z">
        <w:r w:rsidRPr="00FD3525" w:rsidDel="001D653E">
          <w:rPr>
            <w:b/>
            <w:color w:val="0000FF"/>
            <w:sz w:val="26"/>
            <w:szCs w:val="26"/>
          </w:rPr>
          <w:delText>3</w:delText>
        </w:r>
      </w:del>
      <w:r w:rsidRPr="00FD3525">
        <w:rPr>
          <w:b/>
          <w:color w:val="0000FF"/>
          <w:sz w:val="26"/>
          <w:szCs w:val="26"/>
        </w:rPr>
        <w:t>. Xây dựng hệ thống phần mềm</w:t>
      </w:r>
    </w:p>
    <w:p w14:paraId="04882406" w14:textId="66B3603F" w:rsidR="00FD3525" w:rsidDel="00B428C8" w:rsidRDefault="00FD3525">
      <w:pPr>
        <w:pStyle w:val="oancuaDanhsach"/>
        <w:spacing w:before="100" w:after="100"/>
        <w:ind w:left="0" w:firstLine="360"/>
        <w:jc w:val="both"/>
        <w:rPr>
          <w:del w:id="238" w:author="Duy Khanh Nguyễn" w:date="2024-04-10T17:27:00Z"/>
          <w:rFonts w:cs="Times New Roman"/>
          <w:sz w:val="26"/>
          <w:szCs w:val="26"/>
        </w:rPr>
        <w:pPrChange w:id="239" w:author="Nguyễn Duy Khanh" w:date="2024-04-14T15:46:00Z">
          <w:pPr>
            <w:pStyle w:val="oancuaDanhsach"/>
            <w:spacing w:before="100" w:after="100"/>
            <w:ind w:left="0" w:firstLine="0"/>
            <w:jc w:val="both"/>
          </w:pPr>
        </w:pPrChange>
      </w:pPr>
      <w:commentRangeStart w:id="240"/>
      <w:r w:rsidRPr="00025B56">
        <w:rPr>
          <w:rFonts w:cs="Times New Roman"/>
          <w:sz w:val="26"/>
          <w:szCs w:val="26"/>
        </w:rPr>
        <w:t xml:space="preserve">Hình </w:t>
      </w:r>
      <w:del w:id="241" w:author="Duy Khanh Nguyễn" w:date="2024-04-10T17:28:00Z">
        <w:r w:rsidRPr="00025B56" w:rsidDel="00B428C8">
          <w:rPr>
            <w:rFonts w:cs="Times New Roman"/>
            <w:sz w:val="26"/>
            <w:szCs w:val="26"/>
          </w:rPr>
          <w:delText>3</w:delText>
        </w:r>
        <w:commentRangeEnd w:id="240"/>
        <w:r w:rsidR="00DF47B3" w:rsidDel="00B428C8">
          <w:rPr>
            <w:rStyle w:val="ThamchiuChuthich"/>
            <w:rFonts w:eastAsia="Times New Roman" w:cs="Times New Roman"/>
            <w:kern w:val="0"/>
            <w14:ligatures w14:val="none"/>
          </w:rPr>
          <w:commentReference w:id="240"/>
        </w:r>
        <w:r w:rsidRPr="00025B56" w:rsidDel="00B428C8">
          <w:rPr>
            <w:rFonts w:cs="Times New Roman"/>
            <w:sz w:val="26"/>
            <w:szCs w:val="26"/>
          </w:rPr>
          <w:delText xml:space="preserve"> </w:delText>
        </w:r>
      </w:del>
      <w:ins w:id="242" w:author="Duy Khanh Nguyễn" w:date="2024-04-10T17:28:00Z">
        <w:r w:rsidR="00B428C8">
          <w:rPr>
            <w:rFonts w:cs="Times New Roman"/>
            <w:sz w:val="26"/>
            <w:szCs w:val="26"/>
          </w:rPr>
          <w:t xml:space="preserve">2 </w:t>
        </w:r>
      </w:ins>
      <w:commentRangeStart w:id="243"/>
      <w:r w:rsidRPr="00025B56">
        <w:rPr>
          <w:rFonts w:cs="Times New Roman"/>
          <w:sz w:val="26"/>
          <w:szCs w:val="26"/>
        </w:rPr>
        <w:t xml:space="preserve">mô tả mô hình xây dựng dự kiến của hệ thống, thiết bị sẽ thực hiện việc đo lấy dữ liệu từ cảm biến, sau đó được đưa vào các phương pháp tiền xử lý để tối ưu hóa dữ liệu. </w:t>
      </w:r>
      <w:r w:rsidRPr="00025B56">
        <w:rPr>
          <w:rFonts w:cs="Times New Roman"/>
          <w:sz w:val="26"/>
          <w:szCs w:val="26"/>
        </w:rPr>
        <w:lastRenderedPageBreak/>
        <w:t>Dữ liệu này sẽ được phục vụ cho quá trình huấn luyện các mô hình máy học. Sau khi hoàn tất huấn luyện, dựa vào các phương pháp đánh giá sẽ chọn ra một mô hình máy học phù hợp nhất. Từ đó thực hiện việc đo và dự đoán độ pH, cuối cùng sẽ kết quả dự đoán sẽ hiển thị trên màn hình. Vi điều khiển đóng vai trò quan trọng trong việc chuyển đổi quang phổ dữ liệu thành giá trị pH và điều khiển các cảm biến, đèn Halogen. Khi khởi động, vi điều khiển sẽ truyền tín hiệu để khởi tạo các cảm biến sau đó sẽ khởi động nguồn phát. Khi ánh sáng của đèn Halogen được chiếu xuyên qua nước thì cảm biến sẽ thu được giá trị của các bước sóng. Khi đã có dữ liệu từ cảm biến, vi điều khiển sẽ xử lý dữ liệu và áp dụng các mô hình máy học để huấn luyện dữ liệu.</w:t>
      </w:r>
    </w:p>
    <w:p w14:paraId="47CC780B" w14:textId="77777777" w:rsidR="00B428C8" w:rsidRPr="00025B56" w:rsidRDefault="00B428C8">
      <w:pPr>
        <w:pStyle w:val="oancuaDanhsach"/>
        <w:spacing w:before="100" w:after="100"/>
        <w:ind w:left="0" w:firstLine="360"/>
        <w:jc w:val="both"/>
        <w:rPr>
          <w:ins w:id="244" w:author="Duy Khanh Nguyễn" w:date="2024-04-10T17:27:00Z"/>
          <w:rFonts w:cs="Times New Roman"/>
          <w:sz w:val="26"/>
          <w:szCs w:val="26"/>
        </w:rPr>
        <w:pPrChange w:id="245" w:author="Nguyễn Duy Khanh" w:date="2024-04-14T15:46:00Z">
          <w:pPr>
            <w:pStyle w:val="oancuaDanhsach"/>
            <w:spacing w:before="100" w:after="100"/>
            <w:ind w:left="1080" w:firstLine="0"/>
            <w:jc w:val="both"/>
          </w:pPr>
        </w:pPrChange>
      </w:pPr>
    </w:p>
    <w:p w14:paraId="75DA9A9F" w14:textId="40684857" w:rsidR="00FD3525" w:rsidRDefault="47FFEA2A">
      <w:pPr>
        <w:pStyle w:val="oancuaDanhsach"/>
        <w:spacing w:before="100" w:after="100"/>
        <w:ind w:left="0" w:firstLine="0"/>
        <w:jc w:val="center"/>
        <w:rPr>
          <w:ins w:id="246" w:author="Duy Khanh Nguyễn" w:date="2024-04-10T17:27:00Z"/>
        </w:rPr>
        <w:pPrChange w:id="247" w:author="Nguyễn Duy Khanh" w:date="2024-04-14T15:45:00Z">
          <w:pPr>
            <w:spacing w:before="100" w:after="100"/>
          </w:pPr>
        </w:pPrChange>
      </w:pPr>
      <w:del w:id="248" w:author="Hà Việt Hoàng" w:date="2024-04-11T06:05:00Z">
        <w:r>
          <w:rPr>
            <w:noProof/>
          </w:rPr>
          <w:drawing>
            <wp:inline distT="0" distB="0" distL="0" distR="0" wp14:anchorId="5CEA72C0" wp14:editId="61F03471">
              <wp:extent cx="1051024" cy="2470150"/>
              <wp:effectExtent l="0" t="0" r="0" b="6350"/>
              <wp:docPr id="358643403"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pic:nvPicPr>
                    <pic:blipFill>
                      <a:blip r:embed="rId14">
                        <a:extLst>
                          <a:ext uri="{28A0092B-C50C-407E-A947-70E740481C1C}">
                            <a14:useLocalDpi xmlns:a14="http://schemas.microsoft.com/office/drawing/2010/main" val="0"/>
                          </a:ext>
                        </a:extLst>
                      </a:blip>
                      <a:stretch>
                        <a:fillRect/>
                      </a:stretch>
                    </pic:blipFill>
                    <pic:spPr>
                      <a:xfrm>
                        <a:off x="0" y="0"/>
                        <a:ext cx="1051024" cy="2470150"/>
                      </a:xfrm>
                      <a:prstGeom prst="rect">
                        <a:avLst/>
                      </a:prstGeom>
                    </pic:spPr>
                  </pic:pic>
                </a:graphicData>
              </a:graphic>
            </wp:inline>
          </w:drawing>
        </w:r>
      </w:del>
      <w:ins w:id="249" w:author="Hà Việt Hoàng" w:date="2024-04-13T07:00:00Z">
        <w:r w:rsidR="49C5E0FB">
          <w:rPr>
            <w:noProof/>
          </w:rPr>
          <w:drawing>
            <wp:inline distT="0" distB="0" distL="0" distR="0" wp14:anchorId="253D4E5F" wp14:editId="7199929C">
              <wp:extent cx="1417882" cy="5671524"/>
              <wp:effectExtent l="0" t="0" r="0" b="5715"/>
              <wp:docPr id="37935496" name="Picture 37935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420522" cy="5682084"/>
                      </a:xfrm>
                      <a:prstGeom prst="rect">
                        <a:avLst/>
                      </a:prstGeom>
                    </pic:spPr>
                  </pic:pic>
                </a:graphicData>
              </a:graphic>
            </wp:inline>
          </w:drawing>
        </w:r>
      </w:ins>
      <w:del w:id="250" w:author="Duy Khanh Nguyễn" w:date="2024-04-10T17:27:00Z">
        <w:r w:rsidR="00B428C8" w:rsidDel="6ECE5547">
          <w:delText>(Chèn hình)</w:delText>
        </w:r>
      </w:del>
    </w:p>
    <w:p w14:paraId="63A028D4" w14:textId="0FE5A2F9" w:rsidR="006E0F5E" w:rsidRDefault="2D2FEEFE" w:rsidP="00DA7258">
      <w:pPr>
        <w:pStyle w:val="oancuaDanhsach"/>
        <w:spacing w:before="100" w:after="100"/>
        <w:ind w:left="0" w:firstLine="0"/>
        <w:jc w:val="center"/>
        <w:rPr>
          <w:ins w:id="251" w:author="Nguyễn Duy Khanh" w:date="2024-04-14T17:02:00Z"/>
          <w:i/>
          <w:iCs/>
          <w:sz w:val="26"/>
          <w:szCs w:val="26"/>
        </w:rPr>
      </w:pPr>
      <w:ins w:id="252" w:author="Duy Khanh Nguyễn" w:date="2024-04-10T17:27:00Z">
        <w:r w:rsidRPr="19C07DDD">
          <w:rPr>
            <w:i/>
            <w:iCs/>
            <w:sz w:val="26"/>
            <w:szCs w:val="26"/>
            <w:rPrChange w:id="253" w:author="Duy Khanh Nguyễn" w:date="2024-04-10T17:28:00Z">
              <w:rPr/>
            </w:rPrChange>
          </w:rPr>
          <w:t xml:space="preserve">Hình </w:t>
        </w:r>
      </w:ins>
      <w:ins w:id="254" w:author="Duy Khanh Nguyễn" w:date="2024-04-10T17:28:00Z">
        <w:r w:rsidRPr="19C07DDD">
          <w:rPr>
            <w:i/>
            <w:iCs/>
            <w:sz w:val="26"/>
            <w:szCs w:val="26"/>
            <w:rPrChange w:id="255" w:author="Duy Khanh Nguyễn" w:date="2024-04-10T17:28:00Z">
              <w:rPr/>
            </w:rPrChange>
          </w:rPr>
          <w:t>2: Mô hình xây dựng</w:t>
        </w:r>
      </w:ins>
      <w:ins w:id="256" w:author="Nguyễn Duy Khanh" w:date="2024-04-14T13:07:00Z">
        <w:r w:rsidR="00D777CE">
          <w:rPr>
            <w:i/>
            <w:iCs/>
            <w:sz w:val="26"/>
            <w:szCs w:val="26"/>
          </w:rPr>
          <w:t xml:space="preserve"> </w:t>
        </w:r>
      </w:ins>
      <w:ins w:id="257" w:author="Duy Khanh Nguyễn" w:date="2024-04-10T17:28:00Z">
        <w:del w:id="258" w:author="Hà Việt Hoàng" w:date="2024-04-11T05:54:00Z">
          <w:r w:rsidR="00B428C8" w:rsidRPr="19C07DDD" w:rsidDel="2D2FEEFE">
            <w:rPr>
              <w:i/>
              <w:iCs/>
              <w:sz w:val="26"/>
              <w:szCs w:val="26"/>
              <w:rPrChange w:id="259" w:author="Duy Khanh Nguyễn" w:date="2024-04-10T17:28:00Z">
                <w:rPr/>
              </w:rPrChange>
            </w:rPr>
            <w:delText xml:space="preserve"> dự kiến </w:delText>
          </w:r>
        </w:del>
        <w:r w:rsidRPr="19C07DDD">
          <w:rPr>
            <w:i/>
            <w:iCs/>
            <w:sz w:val="26"/>
            <w:szCs w:val="26"/>
            <w:rPrChange w:id="260" w:author="Duy Khanh Nguyễn" w:date="2024-04-10T17:28:00Z">
              <w:rPr/>
            </w:rPrChange>
          </w:rPr>
          <w:t>của hệ thống</w:t>
        </w:r>
      </w:ins>
    </w:p>
    <w:p w14:paraId="40A83427" w14:textId="54B6DE7C" w:rsidR="00B428C8" w:rsidRPr="006E0F5E" w:rsidRDefault="006E0F5E">
      <w:pPr>
        <w:rPr>
          <w:i/>
          <w:iCs/>
          <w:sz w:val="26"/>
          <w:szCs w:val="26"/>
          <w:rPrChange w:id="261" w:author="Nguyễn Duy Khanh" w:date="2024-04-14T17:02:00Z">
            <w:rPr/>
          </w:rPrChange>
        </w:rPr>
        <w:pPrChange w:id="262" w:author="Nguyễn Duy Khanh" w:date="2024-04-14T17:02:00Z">
          <w:pPr>
            <w:pStyle w:val="oancuaDanhsach"/>
            <w:spacing w:before="100" w:after="100"/>
            <w:ind w:left="1080" w:firstLine="0"/>
            <w:jc w:val="both"/>
          </w:pPr>
        </w:pPrChange>
      </w:pPr>
      <w:ins w:id="263" w:author="Nguyễn Duy Khanh" w:date="2024-04-14T17:02:00Z">
        <w:r>
          <w:rPr>
            <w:i/>
            <w:iCs/>
            <w:sz w:val="26"/>
            <w:szCs w:val="26"/>
          </w:rPr>
          <w:br w:type="page"/>
        </w:r>
      </w:ins>
    </w:p>
    <w:p w14:paraId="5E6AB88D" w14:textId="3D6ABD3E" w:rsidR="00FD3525" w:rsidRPr="00FD3525" w:rsidRDefault="00FD3525" w:rsidP="00DA7258">
      <w:pPr>
        <w:spacing w:before="120" w:after="120" w:line="360" w:lineRule="auto"/>
        <w:rPr>
          <w:b/>
          <w:color w:val="0000FF"/>
          <w:sz w:val="26"/>
          <w:szCs w:val="26"/>
        </w:rPr>
      </w:pPr>
      <w:r w:rsidRPr="00FD3525">
        <w:rPr>
          <w:b/>
          <w:color w:val="0000FF"/>
          <w:sz w:val="26"/>
          <w:szCs w:val="26"/>
        </w:rPr>
        <w:lastRenderedPageBreak/>
        <w:t>2.2.2.</w:t>
      </w:r>
      <w:ins w:id="264" w:author="Duy Khanh Nguyễn" w:date="2024-03-13T22:29:00Z">
        <w:r w:rsidR="001D653E">
          <w:rPr>
            <w:b/>
            <w:color w:val="0000FF"/>
            <w:sz w:val="26"/>
            <w:szCs w:val="26"/>
          </w:rPr>
          <w:t>3</w:t>
        </w:r>
      </w:ins>
      <w:del w:id="265" w:author="Duy Khanh Nguyễn" w:date="2024-03-13T22:29:00Z">
        <w:r w:rsidRPr="00FD3525" w:rsidDel="001D653E">
          <w:rPr>
            <w:b/>
            <w:color w:val="0000FF"/>
            <w:sz w:val="26"/>
            <w:szCs w:val="26"/>
          </w:rPr>
          <w:delText>4</w:delText>
        </w:r>
      </w:del>
      <w:r w:rsidRPr="00FD3525">
        <w:rPr>
          <w:b/>
          <w:color w:val="0000FF"/>
          <w:sz w:val="26"/>
          <w:szCs w:val="26"/>
        </w:rPr>
        <w:t>. Phương pháp chọn bước sóng</w:t>
      </w:r>
    </w:p>
    <w:p w14:paraId="3F36DD8D" w14:textId="6EA7407D" w:rsidR="00FD3525" w:rsidRPr="00025B56" w:rsidRDefault="3A36F196">
      <w:pPr>
        <w:pStyle w:val="oancuaDanhsach"/>
        <w:spacing w:before="100" w:after="100"/>
        <w:ind w:left="0" w:firstLine="360"/>
        <w:jc w:val="both"/>
        <w:rPr>
          <w:rFonts w:cs="Times New Roman"/>
          <w:sz w:val="26"/>
          <w:szCs w:val="26"/>
        </w:rPr>
        <w:pPrChange w:id="266" w:author="Nguyễn Duy Khanh" w:date="2024-04-14T15:46:00Z">
          <w:pPr>
            <w:pStyle w:val="oancuaDanhsach"/>
            <w:spacing w:before="100" w:after="100"/>
            <w:ind w:left="1080" w:firstLine="0"/>
            <w:jc w:val="both"/>
          </w:pPr>
        </w:pPrChange>
      </w:pPr>
      <w:r w:rsidRPr="19C07DDD">
        <w:rPr>
          <w:rFonts w:cs="Times New Roman"/>
          <w:sz w:val="26"/>
          <w:szCs w:val="26"/>
        </w:rPr>
        <w:t xml:space="preserve">Hệ </w:t>
      </w:r>
      <w:commentRangeStart w:id="267"/>
      <w:r w:rsidRPr="19C07DDD">
        <w:rPr>
          <w:rFonts w:cs="Times New Roman"/>
          <w:sz w:val="26"/>
          <w:szCs w:val="26"/>
        </w:rPr>
        <w:t>thống sẽ ứng dụng những tính chất của quang phổ hồng ngoại gần cụ thể là ở bước sóng nằm trong khoảng 750</w:t>
      </w:r>
      <w:ins w:id="268" w:author="Hà Việt Hoàng" w:date="2024-04-11T06:07:00Z">
        <w:r w:rsidR="29C8B81D" w:rsidRPr="19C07DDD">
          <w:rPr>
            <w:rFonts w:cs="Times New Roman"/>
            <w:sz w:val="26"/>
            <w:szCs w:val="26"/>
          </w:rPr>
          <w:t xml:space="preserve"> </w:t>
        </w:r>
      </w:ins>
      <w:r w:rsidRPr="19C07DDD">
        <w:rPr>
          <w:rFonts w:cs="Times New Roman"/>
          <w:i/>
          <w:iCs/>
          <w:sz w:val="26"/>
          <w:szCs w:val="26"/>
          <w:rPrChange w:id="269" w:author="Hà Việt Hoàng" w:date="2024-04-11T06:08:00Z">
            <w:rPr>
              <w:rFonts w:cs="Times New Roman"/>
              <w:sz w:val="26"/>
              <w:szCs w:val="26"/>
            </w:rPr>
          </w:rPrChange>
        </w:rPr>
        <w:t>nm</w:t>
      </w:r>
      <w:r w:rsidRPr="19C07DDD">
        <w:rPr>
          <w:rFonts w:cs="Times New Roman"/>
          <w:sz w:val="26"/>
          <w:szCs w:val="26"/>
        </w:rPr>
        <w:t xml:space="preserve"> – 970</w:t>
      </w:r>
      <w:ins w:id="270" w:author="Hà Việt Hoàng" w:date="2024-04-11T06:08:00Z">
        <w:r w:rsidR="1C6A404F" w:rsidRPr="19C07DDD">
          <w:rPr>
            <w:rFonts w:cs="Times New Roman"/>
            <w:sz w:val="26"/>
            <w:szCs w:val="26"/>
          </w:rPr>
          <w:t xml:space="preserve"> </w:t>
        </w:r>
      </w:ins>
      <w:r w:rsidRPr="19C07DDD">
        <w:rPr>
          <w:rFonts w:cs="Times New Roman"/>
          <w:i/>
          <w:iCs/>
          <w:sz w:val="26"/>
          <w:szCs w:val="26"/>
          <w:rPrChange w:id="271" w:author="Hà Việt Hoàng" w:date="2024-04-11T06:08:00Z">
            <w:rPr>
              <w:rFonts w:cs="Times New Roman"/>
              <w:sz w:val="26"/>
              <w:szCs w:val="26"/>
            </w:rPr>
          </w:rPrChange>
        </w:rPr>
        <w:t>nm</w:t>
      </w:r>
      <w:r w:rsidRPr="19C07DDD">
        <w:rPr>
          <w:rFonts w:cs="Times New Roman"/>
          <w:sz w:val="26"/>
          <w:szCs w:val="26"/>
        </w:rPr>
        <w:t xml:space="preserve"> (SW-NIR) bởi sự hấp thụ của gốc -OH trong phân tử nước đến dải bước sóng này, bước sóng 970</w:t>
      </w:r>
      <w:ins w:id="272" w:author="Hà Việt Hoàng" w:date="2024-04-11T06:09:00Z">
        <w:r w:rsidR="0E01795A" w:rsidRPr="19C07DDD">
          <w:rPr>
            <w:rFonts w:cs="Times New Roman"/>
            <w:sz w:val="26"/>
            <w:szCs w:val="26"/>
          </w:rPr>
          <w:t xml:space="preserve"> </w:t>
        </w:r>
      </w:ins>
      <w:r w:rsidRPr="19C07DDD">
        <w:rPr>
          <w:rFonts w:cs="Times New Roman"/>
          <w:i/>
          <w:iCs/>
          <w:sz w:val="26"/>
          <w:szCs w:val="26"/>
          <w:rPrChange w:id="273" w:author="Hà Việt Hoàng" w:date="2024-04-11T06:09:00Z">
            <w:rPr>
              <w:rFonts w:cs="Times New Roman"/>
              <w:sz w:val="26"/>
              <w:szCs w:val="26"/>
            </w:rPr>
          </w:rPrChange>
        </w:rPr>
        <w:t>nm</w:t>
      </w:r>
      <w:r w:rsidRPr="19C07DDD">
        <w:rPr>
          <w:rFonts w:cs="Times New Roman"/>
          <w:sz w:val="26"/>
          <w:szCs w:val="26"/>
        </w:rPr>
        <w:t xml:space="preserve"> </w:t>
      </w:r>
      <w:commentRangeEnd w:id="267"/>
      <w:r w:rsidR="00FD3525">
        <w:commentReference w:id="267"/>
      </w:r>
      <w:r w:rsidRPr="19C07DDD">
        <w:rPr>
          <w:rFonts w:cs="Times New Roman"/>
          <w:sz w:val="26"/>
          <w:szCs w:val="26"/>
        </w:rPr>
        <w:t>sẽ được quan tâm nhiều để nghiên cứu và thử nghiệm vì nó đã được sử dụng ở các nghiên cứu khác nhau</w:t>
      </w:r>
      <w:ins w:id="274" w:author="Duy Khanh Nguyễn" w:date="2024-03-13T22:09:00Z">
        <w:r w:rsidR="79E3F9CD" w:rsidRPr="19C07DDD">
          <w:rPr>
            <w:rFonts w:cs="Times New Roman"/>
            <w:sz w:val="26"/>
            <w:szCs w:val="26"/>
          </w:rPr>
          <w:t xml:space="preserve"> [</w:t>
        </w:r>
      </w:ins>
      <w:ins w:id="275" w:author="Duy Khanh Nguyễn" w:date="2024-04-10T17:09:00Z">
        <w:r w:rsidR="4C085767" w:rsidRPr="19C07DDD">
          <w:rPr>
            <w:rFonts w:cs="Times New Roman"/>
            <w:sz w:val="26"/>
            <w:szCs w:val="26"/>
          </w:rPr>
          <w:t>3</w:t>
        </w:r>
      </w:ins>
      <w:ins w:id="276" w:author="Duy Khanh Nguyễn" w:date="2024-03-13T22:09:00Z">
        <w:r w:rsidR="79E3F9CD" w:rsidRPr="19C07DDD">
          <w:rPr>
            <w:rFonts w:cs="Times New Roman"/>
            <w:sz w:val="26"/>
            <w:szCs w:val="26"/>
          </w:rPr>
          <w:t>]</w:t>
        </w:r>
      </w:ins>
      <w:ins w:id="277" w:author="Duy Khanh Nguyễn" w:date="2024-03-13T22:40:00Z">
        <w:r w:rsidR="4D551436" w:rsidRPr="19C07DDD">
          <w:rPr>
            <w:rFonts w:cs="Times New Roman"/>
            <w:sz w:val="26"/>
            <w:szCs w:val="26"/>
          </w:rPr>
          <w:t>[</w:t>
        </w:r>
      </w:ins>
      <w:ins w:id="278" w:author="Duy Khanh Nguyễn" w:date="2024-04-10T17:07:00Z">
        <w:r w:rsidR="4C085767" w:rsidRPr="19C07DDD">
          <w:rPr>
            <w:rFonts w:cs="Times New Roman"/>
            <w:sz w:val="26"/>
            <w:szCs w:val="26"/>
          </w:rPr>
          <w:t>4</w:t>
        </w:r>
      </w:ins>
      <w:ins w:id="279" w:author="Duy Khanh Nguyễn" w:date="2024-03-13T22:40:00Z">
        <w:r w:rsidR="4D551436" w:rsidRPr="19C07DDD">
          <w:rPr>
            <w:rFonts w:cs="Times New Roman"/>
            <w:sz w:val="26"/>
            <w:szCs w:val="26"/>
          </w:rPr>
          <w:t>]</w:t>
        </w:r>
      </w:ins>
      <w:r w:rsidRPr="19C07DDD">
        <w:rPr>
          <w:rFonts w:cs="Times New Roman"/>
          <w:sz w:val="26"/>
          <w:szCs w:val="26"/>
        </w:rPr>
        <w:t>. Đèn halogen chính là sự lựa chọn phù hợp để làm nguồn phát, từ đó ta sẽ phát hiện được chính xác các bước sóng tác động mạnh đến phân tử nước và tối ưu hóa số lượng bước sóng để có thể tăng tốc độ xử lý để đưa ra kết quả một cách nhanh nhất nhưng vẫn đảm bảo về độ chính xác.</w:t>
      </w:r>
    </w:p>
    <w:p w14:paraId="36DE4C61" w14:textId="1AC965E2" w:rsidR="00FD3525" w:rsidRPr="00FD3525" w:rsidRDefault="00FD3525" w:rsidP="00DA7258">
      <w:pPr>
        <w:spacing w:before="120" w:after="120" w:line="360" w:lineRule="auto"/>
        <w:rPr>
          <w:b/>
          <w:color w:val="0000FF"/>
          <w:sz w:val="26"/>
          <w:szCs w:val="26"/>
        </w:rPr>
      </w:pPr>
      <w:r w:rsidRPr="00FD3525">
        <w:rPr>
          <w:b/>
          <w:color w:val="0000FF"/>
          <w:sz w:val="26"/>
          <w:szCs w:val="26"/>
        </w:rPr>
        <w:t>2.2.2.</w:t>
      </w:r>
      <w:ins w:id="280" w:author="Duy Khanh Nguyễn" w:date="2024-03-13T22:29:00Z">
        <w:r w:rsidR="001D653E">
          <w:rPr>
            <w:b/>
            <w:color w:val="0000FF"/>
            <w:sz w:val="26"/>
            <w:szCs w:val="26"/>
          </w:rPr>
          <w:t>4</w:t>
        </w:r>
      </w:ins>
      <w:del w:id="281" w:author="Duy Khanh Nguyễn" w:date="2024-03-13T22:29:00Z">
        <w:r w:rsidRPr="00FD3525" w:rsidDel="001D653E">
          <w:rPr>
            <w:b/>
            <w:color w:val="0000FF"/>
            <w:sz w:val="26"/>
            <w:szCs w:val="26"/>
          </w:rPr>
          <w:delText>5</w:delText>
        </w:r>
      </w:del>
      <w:r w:rsidRPr="00FD3525">
        <w:rPr>
          <w:b/>
          <w:color w:val="0000FF"/>
          <w:sz w:val="26"/>
          <w:szCs w:val="26"/>
        </w:rPr>
        <w:t>. Xây dựng bộ dữ liệu</w:t>
      </w:r>
    </w:p>
    <w:p w14:paraId="0924FD22" w14:textId="77777777" w:rsidR="00FD3525" w:rsidRPr="00025B56" w:rsidRDefault="00FD3525">
      <w:pPr>
        <w:pStyle w:val="oancuaDanhsach"/>
        <w:spacing w:before="100" w:after="100"/>
        <w:ind w:left="0" w:firstLine="360"/>
        <w:jc w:val="both"/>
        <w:rPr>
          <w:rFonts w:cs="Times New Roman"/>
          <w:sz w:val="26"/>
          <w:szCs w:val="26"/>
        </w:rPr>
        <w:pPrChange w:id="282" w:author="Nguyễn Duy Khanh" w:date="2024-04-14T15:46:00Z">
          <w:pPr>
            <w:pStyle w:val="oancuaDanhsach"/>
            <w:spacing w:before="100" w:after="100"/>
            <w:ind w:left="1080" w:firstLine="0"/>
            <w:jc w:val="both"/>
          </w:pPr>
        </w:pPrChange>
      </w:pPr>
      <w:r w:rsidRPr="00025B56">
        <w:rPr>
          <w:rFonts w:cs="Times New Roman"/>
          <w:sz w:val="26"/>
          <w:szCs w:val="26"/>
        </w:rPr>
        <w:t>Với mục tiêu đã đề ra, đề tài sẽ thu thập đa dạng dữ liệu hơn bằng cách tăng độ trải dài pH của các mẫu nước từ đó bộ dữ liệu sẽ trực quan và đáng tin cậy hơn. Bộ thí nghiệm sẽ áp dụng các mô hình máy học để tìm ra mối liên hệ giữa các bước sóng và độ pH thực tế, bút đo pH sẽ được dùng để thu thập dữ liệu về độ pH thực tế từ đó các mô hình máy học tìm ra được sự liên quan giữa bước sóng và pH thực tế.</w:t>
      </w:r>
    </w:p>
    <w:p w14:paraId="6B0FB74C" w14:textId="7FCC34CE" w:rsidR="00FD3525" w:rsidRPr="00FD3525" w:rsidRDefault="00FD3525" w:rsidP="00DA7258">
      <w:pPr>
        <w:spacing w:before="120" w:after="120" w:line="360" w:lineRule="auto"/>
        <w:rPr>
          <w:b/>
          <w:color w:val="0000FF"/>
          <w:sz w:val="26"/>
          <w:szCs w:val="26"/>
        </w:rPr>
      </w:pPr>
      <w:r w:rsidRPr="00FD3525">
        <w:rPr>
          <w:b/>
          <w:color w:val="0000FF"/>
          <w:sz w:val="26"/>
          <w:szCs w:val="26"/>
        </w:rPr>
        <w:t>2.2.2.</w:t>
      </w:r>
      <w:ins w:id="283" w:author="Duy Khanh Nguyễn" w:date="2024-03-13T22:29:00Z">
        <w:r w:rsidR="001D653E">
          <w:rPr>
            <w:b/>
            <w:color w:val="0000FF"/>
            <w:sz w:val="26"/>
            <w:szCs w:val="26"/>
          </w:rPr>
          <w:t>5</w:t>
        </w:r>
      </w:ins>
      <w:del w:id="284" w:author="Duy Khanh Nguyễn" w:date="2024-03-13T22:29:00Z">
        <w:r w:rsidRPr="00FD3525" w:rsidDel="001D653E">
          <w:rPr>
            <w:b/>
            <w:color w:val="0000FF"/>
            <w:sz w:val="26"/>
            <w:szCs w:val="26"/>
          </w:rPr>
          <w:delText>6</w:delText>
        </w:r>
      </w:del>
      <w:r w:rsidRPr="00FD3525">
        <w:rPr>
          <w:b/>
          <w:color w:val="0000FF"/>
          <w:sz w:val="26"/>
          <w:szCs w:val="26"/>
        </w:rPr>
        <w:t>. Phương pháp máy học</w:t>
      </w:r>
    </w:p>
    <w:p w14:paraId="62485B8E" w14:textId="01CD182E" w:rsidR="009507DF" w:rsidRDefault="00FD3525">
      <w:pPr>
        <w:pStyle w:val="oancuaDanhsach"/>
        <w:spacing w:before="100" w:after="100"/>
        <w:ind w:left="0" w:firstLine="360"/>
        <w:jc w:val="both"/>
        <w:rPr>
          <w:ins w:id="285" w:author="Nguyễn Duy Khanh" w:date="2024-04-14T15:36:00Z"/>
          <w:rFonts w:eastAsia="Times New Roman" w:cs="Times New Roman"/>
          <w:b/>
          <w:color w:val="0000FF"/>
          <w:kern w:val="0"/>
          <w:sz w:val="26"/>
          <w:szCs w:val="26"/>
          <w14:ligatures w14:val="none"/>
        </w:rPr>
        <w:pPrChange w:id="286" w:author="Nguyễn Duy Khanh" w:date="2024-04-14T15:50:00Z">
          <w:pPr>
            <w:pStyle w:val="oancuaDanhsach"/>
            <w:spacing w:before="100" w:after="100"/>
            <w:ind w:left="0" w:firstLine="0"/>
            <w:jc w:val="both"/>
          </w:pPr>
        </w:pPrChange>
      </w:pPr>
      <w:r w:rsidRPr="00025B56">
        <w:rPr>
          <w:rFonts w:cs="Times New Roman"/>
          <w:sz w:val="26"/>
          <w:szCs w:val="26"/>
        </w:rPr>
        <w:t>Phân tích hồi quy là một phương pháp thống kê được sử dụng để nghiên cứu mối quan hệ giữa một biến phụ thuộc và một hoặc nhiều biến độc lập. Mục tiêu của phân tích hồi quy là xác định mô hình toán học tốt nhất để dự đoán hoặc giải thích biến phụ thuộc dựa trên các biến độc lập. Công trình sẽ ứng dụng các mô hình hồi quy để tìm ra mối tương quan giữa độ pH và các bước sóng được thu bởi cảm biến. Sau khi chọn ra được mô hình hồi quy phù hợp, mô hình sẽ được nạp lên vi điều khiển và tiến hành dự đoán độ pH của nước.</w:t>
      </w:r>
      <w:r w:rsidRPr="00025B56">
        <w:rPr>
          <w:rFonts w:cs="Times New Roman"/>
          <w:sz w:val="26"/>
          <w:szCs w:val="26"/>
        </w:rPr>
        <w:br/>
      </w:r>
      <w:r w:rsidRPr="00FD3525">
        <w:rPr>
          <w:rFonts w:eastAsia="Times New Roman" w:cs="Times New Roman"/>
          <w:b/>
          <w:color w:val="0000FF"/>
          <w:kern w:val="0"/>
          <w:sz w:val="26"/>
          <w:szCs w:val="26"/>
          <w14:ligatures w14:val="none"/>
        </w:rPr>
        <w:t>2.2.2.</w:t>
      </w:r>
      <w:ins w:id="287" w:author="Duy Khanh Nguyễn" w:date="2024-03-13T22:29:00Z">
        <w:r w:rsidR="001D653E">
          <w:rPr>
            <w:rFonts w:eastAsia="Times New Roman" w:cs="Times New Roman"/>
            <w:b/>
            <w:color w:val="0000FF"/>
            <w:kern w:val="0"/>
            <w:sz w:val="26"/>
            <w:szCs w:val="26"/>
            <w14:ligatures w14:val="none"/>
          </w:rPr>
          <w:t>6</w:t>
        </w:r>
      </w:ins>
      <w:del w:id="288" w:author="Duy Khanh Nguyễn" w:date="2024-03-13T22:29:00Z">
        <w:r w:rsidRPr="00FD3525" w:rsidDel="001D653E">
          <w:rPr>
            <w:rFonts w:eastAsia="Times New Roman" w:cs="Times New Roman"/>
            <w:b/>
            <w:color w:val="0000FF"/>
            <w:kern w:val="0"/>
            <w:sz w:val="26"/>
            <w:szCs w:val="26"/>
            <w14:ligatures w14:val="none"/>
          </w:rPr>
          <w:delText>7</w:delText>
        </w:r>
      </w:del>
      <w:r w:rsidRPr="00FD3525">
        <w:rPr>
          <w:rFonts w:eastAsia="Times New Roman" w:cs="Times New Roman"/>
          <w:b/>
          <w:color w:val="0000FF"/>
          <w:kern w:val="0"/>
          <w:sz w:val="26"/>
          <w:szCs w:val="26"/>
          <w14:ligatures w14:val="none"/>
        </w:rPr>
        <w:t xml:space="preserve">. Phương pháp đánh giá kết </w:t>
      </w:r>
      <w:commentRangeEnd w:id="243"/>
      <w:r w:rsidRPr="00FD3525">
        <w:rPr>
          <w:rFonts w:eastAsia="Times New Roman" w:cs="Times New Roman"/>
          <w:b/>
          <w:color w:val="0000FF"/>
          <w:kern w:val="0"/>
          <w:sz w:val="26"/>
          <w:szCs w:val="26"/>
          <w14:ligatures w14:val="none"/>
        </w:rPr>
        <w:t>quả</w:t>
      </w:r>
      <w:r w:rsidR="00DF47B3">
        <w:rPr>
          <w:rStyle w:val="ThamchiuChuthich"/>
          <w:rFonts w:eastAsia="Times New Roman" w:cs="Times New Roman"/>
          <w:kern w:val="0"/>
          <w14:ligatures w14:val="none"/>
        </w:rPr>
        <w:commentReference w:id="243"/>
      </w:r>
    </w:p>
    <w:p w14:paraId="72452A47" w14:textId="77777777" w:rsidR="00C279B0" w:rsidRDefault="00C33A70">
      <w:pPr>
        <w:pStyle w:val="oancuaDanhsach"/>
        <w:spacing w:before="100" w:after="100"/>
        <w:ind w:left="0" w:firstLine="360"/>
        <w:jc w:val="both"/>
        <w:rPr>
          <w:ins w:id="289" w:author="Nguyễn Duy Khanh" w:date="2024-04-14T15:43:00Z"/>
          <w:rFonts w:cs="Times New Roman"/>
          <w:sz w:val="26"/>
          <w:szCs w:val="26"/>
        </w:rPr>
        <w:pPrChange w:id="290" w:author="Nguyễn Duy Khanh" w:date="2024-04-14T15:47:00Z">
          <w:pPr>
            <w:pStyle w:val="oancuaDanhsach"/>
            <w:spacing w:before="100" w:after="100"/>
            <w:ind w:left="0" w:firstLine="0"/>
            <w:jc w:val="both"/>
          </w:pPr>
        </w:pPrChange>
      </w:pPr>
      <w:ins w:id="291" w:author="Nguyễn Duy Khanh" w:date="2024-04-14T15:36:00Z">
        <w:r w:rsidRPr="00C33A70">
          <w:rPr>
            <w:rFonts w:cs="Times New Roman"/>
            <w:sz w:val="26"/>
            <w:szCs w:val="26"/>
            <w:rPrChange w:id="292" w:author="Nguyễn Duy Khanh" w:date="2024-04-14T15:36:00Z">
              <w:rPr>
                <w:rFonts w:cs="Times New Roman"/>
                <w:b/>
                <w:bCs/>
                <w:sz w:val="26"/>
                <w:szCs w:val="26"/>
              </w:rPr>
            </w:rPrChange>
          </w:rPr>
          <w:t>Đánh giá mô hình học máy bằng các thông số:</w:t>
        </w:r>
      </w:ins>
    </w:p>
    <w:p w14:paraId="113E6B3F" w14:textId="77777777" w:rsidR="00A847B8" w:rsidRDefault="00C33A70">
      <w:pPr>
        <w:pStyle w:val="oancuaDanhsach"/>
        <w:numPr>
          <w:ilvl w:val="0"/>
          <w:numId w:val="8"/>
        </w:numPr>
        <w:spacing w:before="100" w:after="100"/>
        <w:ind w:left="0" w:firstLine="360"/>
        <w:jc w:val="both"/>
        <w:rPr>
          <w:ins w:id="293" w:author="Nguyễn Duy Khanh" w:date="2024-04-14T15:44:00Z"/>
          <w:rFonts w:cs="Times New Roman"/>
          <w:sz w:val="26"/>
          <w:szCs w:val="26"/>
        </w:rPr>
        <w:pPrChange w:id="294" w:author="Nguyễn Duy Khanh" w:date="2024-04-14T15:47:00Z">
          <w:pPr>
            <w:pStyle w:val="oancuaDanhsach"/>
            <w:spacing w:before="100" w:after="100"/>
            <w:ind w:left="0" w:firstLine="0"/>
            <w:jc w:val="both"/>
          </w:pPr>
        </w:pPrChange>
      </w:pPr>
      <w:ins w:id="295" w:author="Nguyễn Duy Khanh" w:date="2024-04-14T15:36:00Z">
        <w:r w:rsidRPr="00C33A70">
          <w:rPr>
            <w:rFonts w:cs="Times New Roman"/>
            <w:sz w:val="26"/>
            <w:szCs w:val="26"/>
            <w:rPrChange w:id="296" w:author="Nguyễn Duy Khanh" w:date="2024-04-14T15:36:00Z">
              <w:rPr>
                <w:rFonts w:cs="Times New Roman"/>
                <w:b/>
                <w:bCs/>
                <w:sz w:val="26"/>
                <w:szCs w:val="26"/>
              </w:rPr>
            </w:rPrChange>
          </w:rPr>
          <w:t>R-square (Hệ số xác định): Đo lường phần trăm phương sai của biến phụ thuộc mà mô hình có thể giải thích. Hệ số xác định giữa 0 và 1. Giá trị càng cao, mô hình càng tốt. Nếu R-square là 1, mô hình dự đoán hoàn toàn giống với dữ liệu thực tế.</w:t>
        </w:r>
      </w:ins>
    </w:p>
    <w:p w14:paraId="67287A25" w14:textId="77777777" w:rsidR="00A847B8" w:rsidRDefault="00C33A70">
      <w:pPr>
        <w:pStyle w:val="oancuaDanhsach"/>
        <w:numPr>
          <w:ilvl w:val="0"/>
          <w:numId w:val="8"/>
        </w:numPr>
        <w:spacing w:before="100" w:after="100"/>
        <w:ind w:left="0" w:firstLine="360"/>
        <w:jc w:val="both"/>
        <w:rPr>
          <w:ins w:id="297" w:author="Nguyễn Duy Khanh" w:date="2024-04-14T15:44:00Z"/>
          <w:rFonts w:cs="Times New Roman"/>
          <w:sz w:val="26"/>
          <w:szCs w:val="26"/>
        </w:rPr>
        <w:pPrChange w:id="298" w:author="Nguyễn Duy Khanh" w:date="2024-04-14T15:47:00Z">
          <w:pPr>
            <w:pStyle w:val="oancuaDanhsach"/>
            <w:spacing w:before="100" w:after="100"/>
            <w:ind w:left="0" w:firstLine="0"/>
            <w:jc w:val="both"/>
          </w:pPr>
        </w:pPrChange>
      </w:pPr>
      <w:ins w:id="299" w:author="Nguyễn Duy Khanh" w:date="2024-04-14T15:36:00Z">
        <w:r w:rsidRPr="00C33A70">
          <w:rPr>
            <w:rFonts w:cs="Times New Roman"/>
            <w:sz w:val="26"/>
            <w:szCs w:val="26"/>
            <w:rPrChange w:id="300" w:author="Nguyễn Duy Khanh" w:date="2024-04-14T15:36:00Z">
              <w:rPr>
                <w:rFonts w:cs="Times New Roman"/>
                <w:b/>
                <w:bCs/>
                <w:sz w:val="26"/>
                <w:szCs w:val="26"/>
              </w:rPr>
            </w:rPrChange>
          </w:rPr>
          <w:t xml:space="preserve">RMSE (Root Mean Squared Error - Sai số trung bình bình phương căn bậc hai): Đo lường độ lớn của sai số giữa giá trị dự đoán và giá trị thực tế. RMSE tính giá trị trung bình </w:t>
        </w:r>
        <w:r w:rsidRPr="00C33A70">
          <w:rPr>
            <w:rFonts w:cs="Times New Roman"/>
            <w:sz w:val="26"/>
            <w:szCs w:val="26"/>
            <w:rPrChange w:id="301" w:author="Nguyễn Duy Khanh" w:date="2024-04-14T15:36:00Z">
              <w:rPr>
                <w:rFonts w:cs="Times New Roman"/>
                <w:b/>
                <w:bCs/>
                <w:sz w:val="26"/>
                <w:szCs w:val="26"/>
              </w:rPr>
            </w:rPrChange>
          </w:rPr>
          <w:lastRenderedPageBreak/>
          <w:t>của sai số, giúp đánh giá sự chênh lệch trung bình giữa dự đoán và thực tế. Giá trị càng thấp, mô hình càng chính xác.</w:t>
        </w:r>
      </w:ins>
    </w:p>
    <w:p w14:paraId="06D7FFD4" w14:textId="4BFBC6F4" w:rsidR="00C33A70" w:rsidRPr="00C33A70" w:rsidDel="00BD0B4E" w:rsidRDefault="00C33A70">
      <w:pPr>
        <w:pStyle w:val="oancuaDanhsach"/>
        <w:numPr>
          <w:ilvl w:val="0"/>
          <w:numId w:val="8"/>
        </w:numPr>
        <w:spacing w:before="100" w:after="100"/>
        <w:ind w:left="0" w:firstLine="360"/>
        <w:jc w:val="both"/>
        <w:rPr>
          <w:del w:id="302" w:author="Nguyễn Duy Khanh" w:date="2024-04-14T16:59:00Z"/>
          <w:rFonts w:cs="Times New Roman"/>
          <w:sz w:val="26"/>
          <w:szCs w:val="26"/>
          <w:rPrChange w:id="303" w:author="Nguyễn Duy Khanh" w:date="2024-04-14T15:36:00Z">
            <w:rPr>
              <w:del w:id="304" w:author="Nguyễn Duy Khanh" w:date="2024-04-14T16:59:00Z"/>
              <w:rFonts w:cs="Times New Roman"/>
              <w:b/>
              <w:bCs/>
              <w:sz w:val="26"/>
              <w:szCs w:val="26"/>
            </w:rPr>
          </w:rPrChange>
        </w:rPr>
        <w:pPrChange w:id="305" w:author="Nguyễn Duy Khanh" w:date="2024-04-14T15:47:00Z">
          <w:pPr>
            <w:pStyle w:val="oancuaDanhsach"/>
            <w:spacing w:before="100" w:after="100"/>
            <w:ind w:left="1080" w:firstLine="0"/>
            <w:jc w:val="both"/>
          </w:pPr>
        </w:pPrChange>
      </w:pPr>
    </w:p>
    <w:p w14:paraId="0CED36DF" w14:textId="77777777" w:rsidR="009507DF" w:rsidRDefault="00BA1DC2" w:rsidP="00DA7258">
      <w:pPr>
        <w:spacing w:before="120" w:after="120" w:line="360" w:lineRule="auto"/>
        <w:rPr>
          <w:color w:val="2F0AB6"/>
          <w:sz w:val="24"/>
          <w:szCs w:val="24"/>
        </w:rPr>
      </w:pPr>
      <w:bookmarkStart w:id="306" w:name="_cciotwzgqazo" w:colFirst="0" w:colLast="0"/>
      <w:bookmarkEnd w:id="306"/>
      <w:r>
        <w:rPr>
          <w:b/>
          <w:color w:val="0000FF"/>
          <w:sz w:val="26"/>
          <w:szCs w:val="26"/>
        </w:rPr>
        <w:t>B2.3 Kế hoạch nghiên cứu</w:t>
      </w:r>
      <w:del w:id="307" w:author="Duy Khanh Nguyễn" w:date="2024-03-13T21:50:00Z">
        <w:r w:rsidDel="0059243B">
          <w:rPr>
            <w:color w:val="2F0AB6"/>
            <w:sz w:val="24"/>
            <w:szCs w:val="24"/>
          </w:rPr>
          <w:delText>.</w:delText>
        </w:r>
      </w:del>
    </w:p>
    <w:tbl>
      <w:tblPr>
        <w:tblStyle w:val="LiBang"/>
        <w:tblW w:w="0" w:type="auto"/>
        <w:jc w:val="center"/>
        <w:tblLayout w:type="fixed"/>
        <w:tblLook w:val="04A0" w:firstRow="1" w:lastRow="0" w:firstColumn="1" w:lastColumn="0" w:noHBand="0" w:noVBand="1"/>
        <w:tblPrChange w:id="308" w:author="Nguyễn Duy Khanh" w:date="2024-04-14T13:00:00Z">
          <w:tblPr>
            <w:tblStyle w:val="LiBang"/>
            <w:tblW w:w="0" w:type="auto"/>
            <w:jc w:val="center"/>
            <w:tblLook w:val="04A0" w:firstRow="1" w:lastRow="0" w:firstColumn="1" w:lastColumn="0" w:noHBand="0" w:noVBand="1"/>
          </w:tblPr>
        </w:tblPrChange>
      </w:tblPr>
      <w:tblGrid>
        <w:gridCol w:w="708"/>
        <w:gridCol w:w="1549"/>
        <w:gridCol w:w="1034"/>
        <w:gridCol w:w="1034"/>
        <w:gridCol w:w="1034"/>
        <w:gridCol w:w="1034"/>
        <w:gridCol w:w="1034"/>
        <w:gridCol w:w="1034"/>
        <w:tblGridChange w:id="309">
          <w:tblGrid>
            <w:gridCol w:w="708"/>
            <w:gridCol w:w="1549"/>
            <w:gridCol w:w="1401"/>
            <w:gridCol w:w="961"/>
            <w:gridCol w:w="960"/>
            <w:gridCol w:w="961"/>
            <w:gridCol w:w="960"/>
            <w:gridCol w:w="961"/>
          </w:tblGrid>
        </w:tblGridChange>
      </w:tblGrid>
      <w:tr w:rsidR="00FD3525" w:rsidRPr="00025B56" w14:paraId="56AC1503" w14:textId="77777777" w:rsidTr="0050722A">
        <w:trPr>
          <w:trHeight w:val="598"/>
          <w:jc w:val="center"/>
          <w:trPrChange w:id="310" w:author="Nguyễn Duy Khanh" w:date="2024-04-14T13:00:00Z">
            <w:trPr>
              <w:trHeight w:val="598"/>
              <w:jc w:val="center"/>
            </w:trPr>
          </w:trPrChange>
        </w:trPr>
        <w:tc>
          <w:tcPr>
            <w:tcW w:w="708" w:type="dxa"/>
            <w:vMerge w:val="restart"/>
            <w:vAlign w:val="center"/>
            <w:tcPrChange w:id="311" w:author="Nguyễn Duy Khanh" w:date="2024-04-14T13:00:00Z">
              <w:tcPr>
                <w:tcW w:w="625" w:type="dxa"/>
                <w:vMerge w:val="restart"/>
                <w:vAlign w:val="center"/>
              </w:tcPr>
            </w:tcPrChange>
          </w:tcPr>
          <w:p w14:paraId="039863AC" w14:textId="77777777" w:rsidR="00FD3525" w:rsidRPr="00025B56" w:rsidRDefault="00FD3525" w:rsidP="00DA7258">
            <w:pPr>
              <w:pStyle w:val="oancuaDanhsach"/>
              <w:spacing w:beforeAutospacing="0" w:afterAutospacing="0"/>
              <w:ind w:left="0" w:firstLine="0"/>
              <w:jc w:val="center"/>
              <w:rPr>
                <w:rFonts w:cs="Times New Roman"/>
                <w:b/>
                <w:bCs/>
                <w:sz w:val="26"/>
                <w:szCs w:val="26"/>
              </w:rPr>
            </w:pPr>
            <w:r w:rsidRPr="00025B56">
              <w:rPr>
                <w:rFonts w:cs="Times New Roman"/>
                <w:b/>
                <w:bCs/>
                <w:sz w:val="26"/>
                <w:szCs w:val="26"/>
              </w:rPr>
              <w:t>STT</w:t>
            </w:r>
          </w:p>
        </w:tc>
        <w:tc>
          <w:tcPr>
            <w:tcW w:w="1549" w:type="dxa"/>
            <w:vMerge w:val="restart"/>
            <w:vAlign w:val="center"/>
            <w:tcPrChange w:id="312" w:author="Nguyễn Duy Khanh" w:date="2024-04-14T13:00:00Z">
              <w:tcPr>
                <w:tcW w:w="1549" w:type="dxa"/>
                <w:vMerge w:val="restart"/>
                <w:vAlign w:val="center"/>
              </w:tcPr>
            </w:tcPrChange>
          </w:tcPr>
          <w:p w14:paraId="083479E1" w14:textId="77777777" w:rsidR="00FD3525" w:rsidRPr="00025B56" w:rsidRDefault="00FD3525" w:rsidP="00DA7258">
            <w:pPr>
              <w:pStyle w:val="oancuaDanhsach"/>
              <w:spacing w:beforeAutospacing="0" w:afterAutospacing="0"/>
              <w:ind w:left="0" w:firstLine="0"/>
              <w:jc w:val="center"/>
              <w:rPr>
                <w:rFonts w:cs="Times New Roman"/>
                <w:b/>
                <w:bCs/>
                <w:sz w:val="26"/>
                <w:szCs w:val="26"/>
              </w:rPr>
            </w:pPr>
            <w:r w:rsidRPr="00025B56">
              <w:rPr>
                <w:rFonts w:cs="Times New Roman"/>
                <w:b/>
                <w:bCs/>
                <w:sz w:val="26"/>
                <w:szCs w:val="26"/>
              </w:rPr>
              <w:t>Nội dung</w:t>
            </w:r>
          </w:p>
        </w:tc>
        <w:tc>
          <w:tcPr>
            <w:tcW w:w="6204" w:type="dxa"/>
            <w:gridSpan w:val="6"/>
            <w:vAlign w:val="center"/>
            <w:tcPrChange w:id="313" w:author="Nguyễn Duy Khanh" w:date="2024-04-14T13:00:00Z">
              <w:tcPr>
                <w:tcW w:w="5762" w:type="dxa"/>
                <w:gridSpan w:val="6"/>
                <w:vAlign w:val="center"/>
              </w:tcPr>
            </w:tcPrChange>
          </w:tcPr>
          <w:p w14:paraId="60346FA6" w14:textId="77777777" w:rsidR="00FD3525" w:rsidRPr="00025B56" w:rsidRDefault="00FD3525" w:rsidP="00DA7258">
            <w:pPr>
              <w:pStyle w:val="oancuaDanhsach"/>
              <w:spacing w:beforeAutospacing="0" w:afterAutospacing="0"/>
              <w:ind w:left="0" w:firstLine="0"/>
              <w:jc w:val="center"/>
              <w:rPr>
                <w:rFonts w:cs="Times New Roman"/>
                <w:b/>
                <w:bCs/>
                <w:sz w:val="26"/>
                <w:szCs w:val="26"/>
              </w:rPr>
            </w:pPr>
            <w:r w:rsidRPr="00025B56">
              <w:rPr>
                <w:rFonts w:cs="Times New Roman"/>
                <w:b/>
                <w:bCs/>
                <w:sz w:val="26"/>
                <w:szCs w:val="26"/>
              </w:rPr>
              <w:t>Thời gian</w:t>
            </w:r>
          </w:p>
        </w:tc>
      </w:tr>
      <w:tr w:rsidR="00FD3525" w:rsidRPr="00025B56" w14:paraId="75B9E381" w14:textId="77777777" w:rsidTr="0050722A">
        <w:trPr>
          <w:trHeight w:val="827"/>
          <w:jc w:val="center"/>
          <w:trPrChange w:id="314" w:author="Nguyễn Duy Khanh" w:date="2024-04-14T13:00:00Z">
            <w:trPr>
              <w:trHeight w:val="827"/>
              <w:jc w:val="center"/>
            </w:trPr>
          </w:trPrChange>
        </w:trPr>
        <w:tc>
          <w:tcPr>
            <w:tcW w:w="708" w:type="dxa"/>
            <w:vMerge/>
            <w:vAlign w:val="center"/>
            <w:tcPrChange w:id="315" w:author="Nguyễn Duy Khanh" w:date="2024-04-14T13:00:00Z">
              <w:tcPr>
                <w:tcW w:w="625" w:type="dxa"/>
                <w:vMerge/>
                <w:vAlign w:val="center"/>
              </w:tcPr>
            </w:tcPrChange>
          </w:tcPr>
          <w:p w14:paraId="22AEE889"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c>
          <w:tcPr>
            <w:tcW w:w="1549" w:type="dxa"/>
            <w:vMerge/>
            <w:vAlign w:val="center"/>
            <w:tcPrChange w:id="316" w:author="Nguyễn Duy Khanh" w:date="2024-04-14T13:00:00Z">
              <w:tcPr>
                <w:tcW w:w="1549" w:type="dxa"/>
                <w:vMerge/>
                <w:vAlign w:val="center"/>
              </w:tcPr>
            </w:tcPrChange>
          </w:tcPr>
          <w:p w14:paraId="2B1B9E72"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c>
          <w:tcPr>
            <w:tcW w:w="1034" w:type="dxa"/>
            <w:vAlign w:val="center"/>
            <w:tcPrChange w:id="317" w:author="Nguyễn Duy Khanh" w:date="2024-04-14T13:00:00Z">
              <w:tcPr>
                <w:tcW w:w="959" w:type="dxa"/>
                <w:vAlign w:val="center"/>
              </w:tcPr>
            </w:tcPrChange>
          </w:tcPr>
          <w:p w14:paraId="5D9A4A9D" w14:textId="77777777" w:rsidR="00FD3525" w:rsidRPr="00025B56" w:rsidDel="0050722A" w:rsidRDefault="00FD3525" w:rsidP="00DA7258">
            <w:pPr>
              <w:pStyle w:val="oancuaDanhsach"/>
              <w:spacing w:beforeAutospacing="0" w:afterAutospacing="0"/>
              <w:ind w:left="0" w:firstLine="0"/>
              <w:jc w:val="center"/>
              <w:rPr>
                <w:del w:id="318" w:author="Nguyễn Duy Khanh" w:date="2024-04-14T12:58:00Z"/>
                <w:rFonts w:cs="Times New Roman"/>
                <w:sz w:val="26"/>
                <w:szCs w:val="26"/>
              </w:rPr>
            </w:pPr>
            <w:del w:id="319" w:author="Nguyễn Duy Khanh" w:date="2024-04-14T12:58:00Z">
              <w:r w:rsidRPr="00025B56" w:rsidDel="0050722A">
                <w:rPr>
                  <w:rFonts w:cs="Times New Roman"/>
                  <w:sz w:val="26"/>
                  <w:szCs w:val="26"/>
                </w:rPr>
                <w:delText>T11</w:delText>
              </w:r>
            </w:del>
          </w:p>
          <w:p w14:paraId="032D42A7" w14:textId="03365329" w:rsidR="00FD3525" w:rsidRPr="00025B56" w:rsidRDefault="00FD3525" w:rsidP="00DA7258">
            <w:pPr>
              <w:pStyle w:val="oancuaDanhsach"/>
              <w:spacing w:beforeAutospacing="0" w:afterAutospacing="0"/>
              <w:ind w:left="0" w:firstLine="0"/>
              <w:jc w:val="center"/>
              <w:rPr>
                <w:rFonts w:cs="Times New Roman"/>
                <w:sz w:val="26"/>
                <w:szCs w:val="26"/>
              </w:rPr>
            </w:pPr>
            <w:del w:id="320" w:author="Nguyễn Duy Khanh" w:date="2024-04-14T12:58:00Z">
              <w:r w:rsidRPr="00025B56" w:rsidDel="0050722A">
                <w:rPr>
                  <w:rFonts w:cs="Times New Roman"/>
                  <w:sz w:val="26"/>
                  <w:szCs w:val="26"/>
                </w:rPr>
                <w:delText>2023</w:delText>
              </w:r>
            </w:del>
            <w:ins w:id="321" w:author="Nguyễn Duy Khanh" w:date="2024-04-14T12:58:00Z">
              <w:r w:rsidR="0050722A">
                <w:rPr>
                  <w:rFonts w:cs="Times New Roman"/>
                  <w:sz w:val="26"/>
                  <w:szCs w:val="26"/>
                </w:rPr>
                <w:t>Tháng thứ 1</w:t>
              </w:r>
            </w:ins>
          </w:p>
        </w:tc>
        <w:tc>
          <w:tcPr>
            <w:tcW w:w="1034" w:type="dxa"/>
            <w:vAlign w:val="center"/>
            <w:tcPrChange w:id="322" w:author="Nguyễn Duy Khanh" w:date="2024-04-14T13:00:00Z">
              <w:tcPr>
                <w:tcW w:w="961" w:type="dxa"/>
                <w:vAlign w:val="center"/>
              </w:tcPr>
            </w:tcPrChange>
          </w:tcPr>
          <w:p w14:paraId="7A62BD6E" w14:textId="16EBF449" w:rsidR="00FD3525" w:rsidRPr="00025B56" w:rsidDel="0050722A" w:rsidRDefault="0050722A" w:rsidP="00DA7258">
            <w:pPr>
              <w:pStyle w:val="oancuaDanhsach"/>
              <w:spacing w:beforeAutospacing="0" w:afterAutospacing="0"/>
              <w:ind w:left="0" w:firstLine="0"/>
              <w:jc w:val="center"/>
              <w:rPr>
                <w:del w:id="323" w:author="Nguyễn Duy Khanh" w:date="2024-04-14T12:59:00Z"/>
                <w:rFonts w:cs="Times New Roman"/>
                <w:sz w:val="26"/>
                <w:szCs w:val="26"/>
              </w:rPr>
            </w:pPr>
            <w:ins w:id="324" w:author="Nguyễn Duy Khanh" w:date="2024-04-14T12:59:00Z">
              <w:r>
                <w:rPr>
                  <w:rFonts w:cs="Times New Roman"/>
                  <w:sz w:val="26"/>
                  <w:szCs w:val="26"/>
                </w:rPr>
                <w:t>Tháng thứ 2</w:t>
              </w:r>
            </w:ins>
            <w:del w:id="325" w:author="Nguyễn Duy Khanh" w:date="2024-04-14T12:59:00Z">
              <w:r w:rsidR="00FD3525" w:rsidRPr="00025B56" w:rsidDel="0050722A">
                <w:rPr>
                  <w:rFonts w:cs="Times New Roman"/>
                  <w:sz w:val="26"/>
                  <w:szCs w:val="26"/>
                </w:rPr>
                <w:delText>T12</w:delText>
              </w:r>
            </w:del>
          </w:p>
          <w:p w14:paraId="390A3114" w14:textId="77777777" w:rsidR="00FD3525" w:rsidRPr="00025B56" w:rsidRDefault="00FD3525" w:rsidP="00DA7258">
            <w:pPr>
              <w:pStyle w:val="oancuaDanhsach"/>
              <w:spacing w:beforeAutospacing="0" w:afterAutospacing="0"/>
              <w:ind w:left="0" w:firstLine="0"/>
              <w:jc w:val="center"/>
              <w:rPr>
                <w:rFonts w:cs="Times New Roman"/>
                <w:sz w:val="26"/>
                <w:szCs w:val="26"/>
              </w:rPr>
            </w:pPr>
            <w:del w:id="326" w:author="Nguyễn Duy Khanh" w:date="2024-04-14T12:59:00Z">
              <w:r w:rsidRPr="00025B56" w:rsidDel="0050722A">
                <w:rPr>
                  <w:rFonts w:cs="Times New Roman"/>
                  <w:sz w:val="26"/>
                  <w:szCs w:val="26"/>
                </w:rPr>
                <w:delText>2023</w:delText>
              </w:r>
            </w:del>
          </w:p>
        </w:tc>
        <w:tc>
          <w:tcPr>
            <w:tcW w:w="1034" w:type="dxa"/>
            <w:vAlign w:val="center"/>
            <w:tcPrChange w:id="327" w:author="Nguyễn Duy Khanh" w:date="2024-04-14T13:00:00Z">
              <w:tcPr>
                <w:tcW w:w="960" w:type="dxa"/>
                <w:vAlign w:val="center"/>
              </w:tcPr>
            </w:tcPrChange>
          </w:tcPr>
          <w:p w14:paraId="5709B072" w14:textId="284EFB7A" w:rsidR="00FD3525" w:rsidRPr="00025B56" w:rsidDel="0050722A" w:rsidRDefault="0050722A" w:rsidP="00DA7258">
            <w:pPr>
              <w:pStyle w:val="oancuaDanhsach"/>
              <w:spacing w:beforeAutospacing="0" w:afterAutospacing="0"/>
              <w:ind w:left="0" w:firstLine="0"/>
              <w:jc w:val="center"/>
              <w:rPr>
                <w:del w:id="328" w:author="Nguyễn Duy Khanh" w:date="2024-04-14T12:59:00Z"/>
                <w:rFonts w:cs="Times New Roman"/>
                <w:sz w:val="26"/>
                <w:szCs w:val="26"/>
              </w:rPr>
            </w:pPr>
            <w:ins w:id="329" w:author="Nguyễn Duy Khanh" w:date="2024-04-14T12:59:00Z">
              <w:r>
                <w:rPr>
                  <w:rFonts w:cs="Times New Roman"/>
                  <w:sz w:val="26"/>
                  <w:szCs w:val="26"/>
                </w:rPr>
                <w:t>Tháng thứ 3</w:t>
              </w:r>
            </w:ins>
            <w:del w:id="330" w:author="Nguyễn Duy Khanh" w:date="2024-04-14T12:59:00Z">
              <w:r w:rsidR="00FD3525" w:rsidRPr="00025B56" w:rsidDel="0050722A">
                <w:rPr>
                  <w:rFonts w:cs="Times New Roman"/>
                  <w:sz w:val="26"/>
                  <w:szCs w:val="26"/>
                </w:rPr>
                <w:delText>T1</w:delText>
              </w:r>
            </w:del>
          </w:p>
          <w:p w14:paraId="29C2D9A3" w14:textId="77777777" w:rsidR="00FD3525" w:rsidRPr="00025B56" w:rsidRDefault="00FD3525" w:rsidP="00DA7258">
            <w:pPr>
              <w:pStyle w:val="oancuaDanhsach"/>
              <w:spacing w:beforeAutospacing="0" w:afterAutospacing="0"/>
              <w:ind w:left="0" w:firstLine="0"/>
              <w:jc w:val="center"/>
              <w:rPr>
                <w:rFonts w:cs="Times New Roman"/>
                <w:sz w:val="26"/>
                <w:szCs w:val="26"/>
              </w:rPr>
            </w:pPr>
            <w:del w:id="331" w:author="Nguyễn Duy Khanh" w:date="2024-04-14T12:59:00Z">
              <w:r w:rsidRPr="00025B56" w:rsidDel="0050722A">
                <w:rPr>
                  <w:rFonts w:cs="Times New Roman"/>
                  <w:sz w:val="26"/>
                  <w:szCs w:val="26"/>
                </w:rPr>
                <w:delText>2024</w:delText>
              </w:r>
            </w:del>
          </w:p>
        </w:tc>
        <w:tc>
          <w:tcPr>
            <w:tcW w:w="1034" w:type="dxa"/>
            <w:vAlign w:val="center"/>
            <w:tcPrChange w:id="332" w:author="Nguyễn Duy Khanh" w:date="2024-04-14T13:00:00Z">
              <w:tcPr>
                <w:tcW w:w="961" w:type="dxa"/>
                <w:vAlign w:val="center"/>
              </w:tcPr>
            </w:tcPrChange>
          </w:tcPr>
          <w:p w14:paraId="3323FBFC" w14:textId="7DB105D7" w:rsidR="00FD3525" w:rsidRPr="00025B56" w:rsidDel="0050722A" w:rsidRDefault="0050722A" w:rsidP="00DA7258">
            <w:pPr>
              <w:pStyle w:val="oancuaDanhsach"/>
              <w:spacing w:beforeAutospacing="0" w:afterAutospacing="0"/>
              <w:ind w:left="0" w:firstLine="0"/>
              <w:jc w:val="center"/>
              <w:rPr>
                <w:del w:id="333" w:author="Nguyễn Duy Khanh" w:date="2024-04-14T12:59:00Z"/>
                <w:rFonts w:cs="Times New Roman"/>
                <w:sz w:val="26"/>
                <w:szCs w:val="26"/>
              </w:rPr>
            </w:pPr>
            <w:ins w:id="334" w:author="Nguyễn Duy Khanh" w:date="2024-04-14T12:59:00Z">
              <w:r>
                <w:rPr>
                  <w:rFonts w:cs="Times New Roman"/>
                  <w:sz w:val="26"/>
                  <w:szCs w:val="26"/>
                </w:rPr>
                <w:t>Tháng thứ 4</w:t>
              </w:r>
            </w:ins>
            <w:del w:id="335" w:author="Nguyễn Duy Khanh" w:date="2024-04-14T12:59:00Z">
              <w:r w:rsidR="00FD3525" w:rsidRPr="00025B56" w:rsidDel="0050722A">
                <w:rPr>
                  <w:rFonts w:cs="Times New Roman"/>
                  <w:sz w:val="26"/>
                  <w:szCs w:val="26"/>
                </w:rPr>
                <w:delText>T2</w:delText>
              </w:r>
            </w:del>
          </w:p>
          <w:p w14:paraId="0686CE1D" w14:textId="77777777" w:rsidR="00FD3525" w:rsidRPr="00025B56" w:rsidRDefault="00FD3525" w:rsidP="00DA7258">
            <w:pPr>
              <w:pStyle w:val="oancuaDanhsach"/>
              <w:spacing w:beforeAutospacing="0" w:afterAutospacing="0"/>
              <w:ind w:left="0" w:firstLine="0"/>
              <w:jc w:val="center"/>
              <w:rPr>
                <w:rFonts w:cs="Times New Roman"/>
                <w:sz w:val="26"/>
                <w:szCs w:val="26"/>
              </w:rPr>
            </w:pPr>
            <w:del w:id="336" w:author="Nguyễn Duy Khanh" w:date="2024-04-14T12:59:00Z">
              <w:r w:rsidRPr="00025B56" w:rsidDel="0050722A">
                <w:rPr>
                  <w:rFonts w:cs="Times New Roman"/>
                  <w:sz w:val="26"/>
                  <w:szCs w:val="26"/>
                </w:rPr>
                <w:delText>2024</w:delText>
              </w:r>
            </w:del>
          </w:p>
        </w:tc>
        <w:tc>
          <w:tcPr>
            <w:tcW w:w="1034" w:type="dxa"/>
            <w:vAlign w:val="center"/>
            <w:tcPrChange w:id="337" w:author="Nguyễn Duy Khanh" w:date="2024-04-14T13:00:00Z">
              <w:tcPr>
                <w:tcW w:w="960" w:type="dxa"/>
                <w:vAlign w:val="center"/>
              </w:tcPr>
            </w:tcPrChange>
          </w:tcPr>
          <w:p w14:paraId="7C9DE0A9" w14:textId="7294069F" w:rsidR="00FD3525" w:rsidRPr="00025B56" w:rsidDel="0050722A" w:rsidRDefault="0050722A" w:rsidP="00DA7258">
            <w:pPr>
              <w:pStyle w:val="oancuaDanhsach"/>
              <w:spacing w:beforeAutospacing="0" w:afterAutospacing="0"/>
              <w:ind w:left="0" w:firstLine="0"/>
              <w:jc w:val="center"/>
              <w:rPr>
                <w:del w:id="338" w:author="Nguyễn Duy Khanh" w:date="2024-04-14T12:59:00Z"/>
                <w:rFonts w:cs="Times New Roman"/>
                <w:sz w:val="26"/>
                <w:szCs w:val="26"/>
              </w:rPr>
            </w:pPr>
            <w:ins w:id="339" w:author="Nguyễn Duy Khanh" w:date="2024-04-14T12:59:00Z">
              <w:r>
                <w:rPr>
                  <w:rFonts w:cs="Times New Roman"/>
                  <w:sz w:val="26"/>
                  <w:szCs w:val="26"/>
                </w:rPr>
                <w:t>Tháng thứ 5</w:t>
              </w:r>
            </w:ins>
            <w:del w:id="340" w:author="Nguyễn Duy Khanh" w:date="2024-04-14T12:59:00Z">
              <w:r w:rsidR="00FD3525" w:rsidRPr="00025B56" w:rsidDel="0050722A">
                <w:rPr>
                  <w:rFonts w:cs="Times New Roman"/>
                  <w:sz w:val="26"/>
                  <w:szCs w:val="26"/>
                </w:rPr>
                <w:delText>T3</w:delText>
              </w:r>
            </w:del>
          </w:p>
          <w:p w14:paraId="4FC0A117" w14:textId="77777777" w:rsidR="00FD3525" w:rsidRPr="00025B56" w:rsidRDefault="00FD3525" w:rsidP="00DA7258">
            <w:pPr>
              <w:pStyle w:val="oancuaDanhsach"/>
              <w:spacing w:beforeAutospacing="0" w:afterAutospacing="0"/>
              <w:ind w:left="0" w:firstLine="0"/>
              <w:jc w:val="center"/>
              <w:rPr>
                <w:rFonts w:cs="Times New Roman"/>
                <w:sz w:val="26"/>
                <w:szCs w:val="26"/>
              </w:rPr>
            </w:pPr>
            <w:del w:id="341" w:author="Nguyễn Duy Khanh" w:date="2024-04-14T12:59:00Z">
              <w:r w:rsidRPr="00025B56" w:rsidDel="0050722A">
                <w:rPr>
                  <w:rFonts w:cs="Times New Roman"/>
                  <w:sz w:val="26"/>
                  <w:szCs w:val="26"/>
                </w:rPr>
                <w:delText>2024</w:delText>
              </w:r>
            </w:del>
          </w:p>
        </w:tc>
        <w:tc>
          <w:tcPr>
            <w:tcW w:w="1034" w:type="dxa"/>
            <w:vAlign w:val="center"/>
            <w:tcPrChange w:id="342" w:author="Nguyễn Duy Khanh" w:date="2024-04-14T13:00:00Z">
              <w:tcPr>
                <w:tcW w:w="961" w:type="dxa"/>
                <w:vAlign w:val="center"/>
              </w:tcPr>
            </w:tcPrChange>
          </w:tcPr>
          <w:p w14:paraId="2BF0C633" w14:textId="171F7FBF" w:rsidR="00FD3525" w:rsidRPr="00025B56" w:rsidDel="0050722A" w:rsidRDefault="0050722A" w:rsidP="00DA7258">
            <w:pPr>
              <w:pStyle w:val="oancuaDanhsach"/>
              <w:spacing w:beforeAutospacing="0" w:afterAutospacing="0"/>
              <w:ind w:left="0" w:firstLine="0"/>
              <w:jc w:val="center"/>
              <w:rPr>
                <w:del w:id="343" w:author="Nguyễn Duy Khanh" w:date="2024-04-14T12:59:00Z"/>
                <w:rFonts w:cs="Times New Roman"/>
                <w:sz w:val="26"/>
                <w:szCs w:val="26"/>
              </w:rPr>
            </w:pPr>
            <w:ins w:id="344" w:author="Nguyễn Duy Khanh" w:date="2024-04-14T12:59:00Z">
              <w:r>
                <w:rPr>
                  <w:rFonts w:cs="Times New Roman"/>
                  <w:sz w:val="26"/>
                  <w:szCs w:val="26"/>
                </w:rPr>
                <w:t>Tháng thứ 6</w:t>
              </w:r>
            </w:ins>
            <w:del w:id="345" w:author="Nguyễn Duy Khanh" w:date="2024-04-14T12:59:00Z">
              <w:r w:rsidR="00FD3525" w:rsidRPr="00025B56" w:rsidDel="0050722A">
                <w:rPr>
                  <w:rFonts w:cs="Times New Roman"/>
                  <w:sz w:val="26"/>
                  <w:szCs w:val="26"/>
                </w:rPr>
                <w:delText>T4</w:delText>
              </w:r>
            </w:del>
          </w:p>
          <w:p w14:paraId="4EF05A02" w14:textId="77777777" w:rsidR="00FD3525" w:rsidRPr="00025B56" w:rsidRDefault="00FD3525" w:rsidP="00DA7258">
            <w:pPr>
              <w:pStyle w:val="oancuaDanhsach"/>
              <w:spacing w:beforeAutospacing="0" w:afterAutospacing="0"/>
              <w:ind w:left="0" w:firstLine="0"/>
              <w:jc w:val="center"/>
              <w:rPr>
                <w:rFonts w:cs="Times New Roman"/>
                <w:sz w:val="26"/>
                <w:szCs w:val="26"/>
              </w:rPr>
            </w:pPr>
            <w:del w:id="346" w:author="Nguyễn Duy Khanh" w:date="2024-04-14T12:59:00Z">
              <w:r w:rsidRPr="00025B56" w:rsidDel="0050722A">
                <w:rPr>
                  <w:rFonts w:cs="Times New Roman"/>
                  <w:sz w:val="26"/>
                  <w:szCs w:val="26"/>
                </w:rPr>
                <w:delText>2024</w:delText>
              </w:r>
            </w:del>
          </w:p>
        </w:tc>
      </w:tr>
      <w:tr w:rsidR="00FD3525" w:rsidRPr="00025B56" w14:paraId="6D797810" w14:textId="77777777" w:rsidTr="0050722A">
        <w:trPr>
          <w:trHeight w:val="598"/>
          <w:jc w:val="center"/>
          <w:trPrChange w:id="347" w:author="Nguyễn Duy Khanh" w:date="2024-04-14T13:00:00Z">
            <w:trPr>
              <w:trHeight w:val="598"/>
              <w:jc w:val="center"/>
            </w:trPr>
          </w:trPrChange>
        </w:trPr>
        <w:tc>
          <w:tcPr>
            <w:tcW w:w="708" w:type="dxa"/>
            <w:vAlign w:val="center"/>
            <w:tcPrChange w:id="348" w:author="Nguyễn Duy Khanh" w:date="2024-04-14T13:00:00Z">
              <w:tcPr>
                <w:tcW w:w="625" w:type="dxa"/>
                <w:vAlign w:val="center"/>
              </w:tcPr>
            </w:tcPrChange>
          </w:tcPr>
          <w:p w14:paraId="7759B177" w14:textId="77777777" w:rsidR="00FD3525" w:rsidRPr="00025B56" w:rsidRDefault="00FD3525" w:rsidP="00DA7258">
            <w:pPr>
              <w:pStyle w:val="oancuaDanhsach"/>
              <w:spacing w:beforeAutospacing="0" w:afterAutospacing="0"/>
              <w:ind w:left="0" w:firstLine="0"/>
              <w:jc w:val="center"/>
              <w:rPr>
                <w:rFonts w:cs="Times New Roman"/>
                <w:sz w:val="26"/>
                <w:szCs w:val="26"/>
              </w:rPr>
            </w:pPr>
            <w:r w:rsidRPr="00025B56">
              <w:rPr>
                <w:rFonts w:cs="Times New Roman"/>
                <w:sz w:val="26"/>
                <w:szCs w:val="26"/>
              </w:rPr>
              <w:t>1</w:t>
            </w:r>
          </w:p>
        </w:tc>
        <w:tc>
          <w:tcPr>
            <w:tcW w:w="1549" w:type="dxa"/>
            <w:vAlign w:val="center"/>
            <w:tcPrChange w:id="349" w:author="Nguyễn Duy Khanh" w:date="2024-04-14T13:00:00Z">
              <w:tcPr>
                <w:tcW w:w="1549" w:type="dxa"/>
                <w:vAlign w:val="center"/>
              </w:tcPr>
            </w:tcPrChange>
          </w:tcPr>
          <w:p w14:paraId="46FA07C2" w14:textId="77777777" w:rsidR="00FD3525" w:rsidRPr="00025B56" w:rsidRDefault="00FD3525" w:rsidP="00DA7258">
            <w:pPr>
              <w:pStyle w:val="oancuaDanhsach"/>
              <w:spacing w:beforeAutospacing="0" w:afterAutospacing="0"/>
              <w:ind w:left="0" w:firstLine="0"/>
              <w:jc w:val="center"/>
              <w:rPr>
                <w:rFonts w:cs="Times New Roman"/>
                <w:sz w:val="26"/>
                <w:szCs w:val="26"/>
              </w:rPr>
            </w:pPr>
            <w:r w:rsidRPr="00025B56">
              <w:rPr>
                <w:rFonts w:cs="Times New Roman"/>
                <w:sz w:val="26"/>
                <w:szCs w:val="26"/>
              </w:rPr>
              <w:t>Nội dung 1</w:t>
            </w:r>
          </w:p>
        </w:tc>
        <w:tc>
          <w:tcPr>
            <w:tcW w:w="1034" w:type="dxa"/>
            <w:vAlign w:val="center"/>
            <w:tcPrChange w:id="350" w:author="Nguyễn Duy Khanh" w:date="2024-04-14T13:00:00Z">
              <w:tcPr>
                <w:tcW w:w="959" w:type="dxa"/>
                <w:vAlign w:val="center"/>
              </w:tcPr>
            </w:tcPrChange>
          </w:tcPr>
          <w:p w14:paraId="01087C1D" w14:textId="77777777" w:rsidR="00FD3525" w:rsidRPr="00025B56" w:rsidRDefault="00FD3525" w:rsidP="00DA7258">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1034" w:type="dxa"/>
            <w:vAlign w:val="center"/>
            <w:tcPrChange w:id="351" w:author="Nguyễn Duy Khanh" w:date="2024-04-14T13:00:00Z">
              <w:tcPr>
                <w:tcW w:w="961" w:type="dxa"/>
                <w:vAlign w:val="center"/>
              </w:tcPr>
            </w:tcPrChange>
          </w:tcPr>
          <w:p w14:paraId="3D8E27D2"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c>
          <w:tcPr>
            <w:tcW w:w="1034" w:type="dxa"/>
            <w:vAlign w:val="center"/>
            <w:tcPrChange w:id="352" w:author="Nguyễn Duy Khanh" w:date="2024-04-14T13:00:00Z">
              <w:tcPr>
                <w:tcW w:w="960" w:type="dxa"/>
                <w:vAlign w:val="center"/>
              </w:tcPr>
            </w:tcPrChange>
          </w:tcPr>
          <w:p w14:paraId="119A817A"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c>
          <w:tcPr>
            <w:tcW w:w="1034" w:type="dxa"/>
            <w:vAlign w:val="center"/>
            <w:tcPrChange w:id="353" w:author="Nguyễn Duy Khanh" w:date="2024-04-14T13:00:00Z">
              <w:tcPr>
                <w:tcW w:w="961" w:type="dxa"/>
                <w:vAlign w:val="center"/>
              </w:tcPr>
            </w:tcPrChange>
          </w:tcPr>
          <w:p w14:paraId="6F65F09F"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c>
          <w:tcPr>
            <w:tcW w:w="1034" w:type="dxa"/>
            <w:vAlign w:val="center"/>
            <w:tcPrChange w:id="354" w:author="Nguyễn Duy Khanh" w:date="2024-04-14T13:00:00Z">
              <w:tcPr>
                <w:tcW w:w="960" w:type="dxa"/>
                <w:vAlign w:val="center"/>
              </w:tcPr>
            </w:tcPrChange>
          </w:tcPr>
          <w:p w14:paraId="34CCF2A8"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c>
          <w:tcPr>
            <w:tcW w:w="1034" w:type="dxa"/>
            <w:vAlign w:val="center"/>
            <w:tcPrChange w:id="355" w:author="Nguyễn Duy Khanh" w:date="2024-04-14T13:00:00Z">
              <w:tcPr>
                <w:tcW w:w="961" w:type="dxa"/>
                <w:vAlign w:val="center"/>
              </w:tcPr>
            </w:tcPrChange>
          </w:tcPr>
          <w:p w14:paraId="3585EA47"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r>
      <w:tr w:rsidR="00FD3525" w:rsidRPr="00025B56" w14:paraId="3307D7AF" w14:textId="77777777" w:rsidTr="0050722A">
        <w:trPr>
          <w:trHeight w:val="598"/>
          <w:jc w:val="center"/>
          <w:trPrChange w:id="356" w:author="Nguyễn Duy Khanh" w:date="2024-04-14T13:00:00Z">
            <w:trPr>
              <w:trHeight w:val="598"/>
              <w:jc w:val="center"/>
            </w:trPr>
          </w:trPrChange>
        </w:trPr>
        <w:tc>
          <w:tcPr>
            <w:tcW w:w="708" w:type="dxa"/>
            <w:vAlign w:val="center"/>
            <w:tcPrChange w:id="357" w:author="Nguyễn Duy Khanh" w:date="2024-04-14T13:00:00Z">
              <w:tcPr>
                <w:tcW w:w="625" w:type="dxa"/>
                <w:vAlign w:val="center"/>
              </w:tcPr>
            </w:tcPrChange>
          </w:tcPr>
          <w:p w14:paraId="67FFE895" w14:textId="77777777" w:rsidR="00FD3525" w:rsidRPr="00025B56" w:rsidRDefault="00FD3525" w:rsidP="00DA7258">
            <w:pPr>
              <w:pStyle w:val="oancuaDanhsach"/>
              <w:spacing w:beforeAutospacing="0" w:afterAutospacing="0"/>
              <w:ind w:left="0" w:firstLine="0"/>
              <w:jc w:val="center"/>
              <w:rPr>
                <w:rFonts w:cs="Times New Roman"/>
                <w:sz w:val="26"/>
                <w:szCs w:val="26"/>
              </w:rPr>
            </w:pPr>
            <w:r w:rsidRPr="00025B56">
              <w:rPr>
                <w:rFonts w:cs="Times New Roman"/>
                <w:sz w:val="26"/>
                <w:szCs w:val="26"/>
              </w:rPr>
              <w:t>2</w:t>
            </w:r>
          </w:p>
        </w:tc>
        <w:tc>
          <w:tcPr>
            <w:tcW w:w="1549" w:type="dxa"/>
            <w:vAlign w:val="center"/>
            <w:tcPrChange w:id="358" w:author="Nguyễn Duy Khanh" w:date="2024-04-14T13:00:00Z">
              <w:tcPr>
                <w:tcW w:w="1549" w:type="dxa"/>
                <w:vAlign w:val="center"/>
              </w:tcPr>
            </w:tcPrChange>
          </w:tcPr>
          <w:p w14:paraId="5F8A962F" w14:textId="77777777" w:rsidR="00FD3525" w:rsidRPr="00025B56" w:rsidRDefault="00FD3525" w:rsidP="00DA7258">
            <w:pPr>
              <w:pStyle w:val="oancuaDanhsach"/>
              <w:spacing w:beforeAutospacing="0" w:afterAutospacing="0"/>
              <w:ind w:left="0" w:firstLine="0"/>
              <w:jc w:val="center"/>
              <w:rPr>
                <w:rFonts w:cs="Times New Roman"/>
                <w:sz w:val="26"/>
                <w:szCs w:val="26"/>
              </w:rPr>
            </w:pPr>
            <w:r w:rsidRPr="00025B56">
              <w:rPr>
                <w:rFonts w:cs="Times New Roman"/>
                <w:sz w:val="26"/>
                <w:szCs w:val="26"/>
              </w:rPr>
              <w:t>Nội dung 2</w:t>
            </w:r>
          </w:p>
        </w:tc>
        <w:tc>
          <w:tcPr>
            <w:tcW w:w="1034" w:type="dxa"/>
            <w:vAlign w:val="center"/>
            <w:tcPrChange w:id="359" w:author="Nguyễn Duy Khanh" w:date="2024-04-14T13:00:00Z">
              <w:tcPr>
                <w:tcW w:w="959" w:type="dxa"/>
                <w:vAlign w:val="center"/>
              </w:tcPr>
            </w:tcPrChange>
          </w:tcPr>
          <w:p w14:paraId="62B08527"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c>
          <w:tcPr>
            <w:tcW w:w="1034" w:type="dxa"/>
            <w:vAlign w:val="center"/>
            <w:tcPrChange w:id="360" w:author="Nguyễn Duy Khanh" w:date="2024-04-14T13:00:00Z">
              <w:tcPr>
                <w:tcW w:w="961" w:type="dxa"/>
                <w:vAlign w:val="center"/>
              </w:tcPr>
            </w:tcPrChange>
          </w:tcPr>
          <w:p w14:paraId="28F12194" w14:textId="77777777" w:rsidR="00FD3525" w:rsidRPr="00025B56" w:rsidRDefault="00FD3525" w:rsidP="00DA7258">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1034" w:type="dxa"/>
            <w:vAlign w:val="center"/>
            <w:tcPrChange w:id="361" w:author="Nguyễn Duy Khanh" w:date="2024-04-14T13:00:00Z">
              <w:tcPr>
                <w:tcW w:w="960" w:type="dxa"/>
                <w:vAlign w:val="center"/>
              </w:tcPr>
            </w:tcPrChange>
          </w:tcPr>
          <w:p w14:paraId="45A200A2" w14:textId="77777777" w:rsidR="00FD3525" w:rsidRPr="00025B56" w:rsidRDefault="00FD3525" w:rsidP="00DA7258">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1034" w:type="dxa"/>
            <w:vAlign w:val="center"/>
            <w:tcPrChange w:id="362" w:author="Nguyễn Duy Khanh" w:date="2024-04-14T13:00:00Z">
              <w:tcPr>
                <w:tcW w:w="961" w:type="dxa"/>
                <w:vAlign w:val="center"/>
              </w:tcPr>
            </w:tcPrChange>
          </w:tcPr>
          <w:p w14:paraId="72FF26D5"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c>
          <w:tcPr>
            <w:tcW w:w="1034" w:type="dxa"/>
            <w:vAlign w:val="center"/>
            <w:tcPrChange w:id="363" w:author="Nguyễn Duy Khanh" w:date="2024-04-14T13:00:00Z">
              <w:tcPr>
                <w:tcW w:w="960" w:type="dxa"/>
                <w:vAlign w:val="center"/>
              </w:tcPr>
            </w:tcPrChange>
          </w:tcPr>
          <w:p w14:paraId="4181AD5E"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c>
          <w:tcPr>
            <w:tcW w:w="1034" w:type="dxa"/>
            <w:vAlign w:val="center"/>
            <w:tcPrChange w:id="364" w:author="Nguyễn Duy Khanh" w:date="2024-04-14T13:00:00Z">
              <w:tcPr>
                <w:tcW w:w="961" w:type="dxa"/>
                <w:vAlign w:val="center"/>
              </w:tcPr>
            </w:tcPrChange>
          </w:tcPr>
          <w:p w14:paraId="26E4CFE2"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r>
      <w:tr w:rsidR="00FD3525" w:rsidRPr="00025B56" w14:paraId="42EDDE2C" w14:textId="77777777" w:rsidTr="0050722A">
        <w:trPr>
          <w:trHeight w:val="598"/>
          <w:jc w:val="center"/>
          <w:trPrChange w:id="365" w:author="Nguyễn Duy Khanh" w:date="2024-04-14T13:00:00Z">
            <w:trPr>
              <w:trHeight w:val="598"/>
              <w:jc w:val="center"/>
            </w:trPr>
          </w:trPrChange>
        </w:trPr>
        <w:tc>
          <w:tcPr>
            <w:tcW w:w="708" w:type="dxa"/>
            <w:vAlign w:val="center"/>
            <w:tcPrChange w:id="366" w:author="Nguyễn Duy Khanh" w:date="2024-04-14T13:00:00Z">
              <w:tcPr>
                <w:tcW w:w="625" w:type="dxa"/>
                <w:vAlign w:val="center"/>
              </w:tcPr>
            </w:tcPrChange>
          </w:tcPr>
          <w:p w14:paraId="4EEA3275" w14:textId="77777777" w:rsidR="00FD3525" w:rsidRPr="00025B56" w:rsidRDefault="00FD3525" w:rsidP="00DA7258">
            <w:pPr>
              <w:pStyle w:val="oancuaDanhsach"/>
              <w:spacing w:beforeAutospacing="0" w:afterAutospacing="0"/>
              <w:ind w:left="0" w:firstLine="0"/>
              <w:jc w:val="center"/>
              <w:rPr>
                <w:rFonts w:cs="Times New Roman"/>
                <w:sz w:val="26"/>
                <w:szCs w:val="26"/>
              </w:rPr>
            </w:pPr>
            <w:r w:rsidRPr="00025B56">
              <w:rPr>
                <w:rFonts w:cs="Times New Roman"/>
                <w:sz w:val="26"/>
                <w:szCs w:val="26"/>
              </w:rPr>
              <w:t>3</w:t>
            </w:r>
          </w:p>
        </w:tc>
        <w:tc>
          <w:tcPr>
            <w:tcW w:w="1549" w:type="dxa"/>
            <w:vAlign w:val="center"/>
            <w:tcPrChange w:id="367" w:author="Nguyễn Duy Khanh" w:date="2024-04-14T13:00:00Z">
              <w:tcPr>
                <w:tcW w:w="1549" w:type="dxa"/>
                <w:vAlign w:val="center"/>
              </w:tcPr>
            </w:tcPrChange>
          </w:tcPr>
          <w:p w14:paraId="099EA333" w14:textId="77777777" w:rsidR="00FD3525" w:rsidRPr="00025B56" w:rsidRDefault="00FD3525" w:rsidP="00DA7258">
            <w:pPr>
              <w:pStyle w:val="oancuaDanhsach"/>
              <w:spacing w:beforeAutospacing="0" w:afterAutospacing="0"/>
              <w:ind w:left="0" w:firstLine="0"/>
              <w:jc w:val="center"/>
              <w:rPr>
                <w:rFonts w:cs="Times New Roman"/>
                <w:sz w:val="26"/>
                <w:szCs w:val="26"/>
              </w:rPr>
            </w:pPr>
            <w:r w:rsidRPr="00025B56">
              <w:rPr>
                <w:rFonts w:cs="Times New Roman"/>
                <w:sz w:val="26"/>
                <w:szCs w:val="26"/>
              </w:rPr>
              <w:t>Nội dung 3</w:t>
            </w:r>
          </w:p>
        </w:tc>
        <w:tc>
          <w:tcPr>
            <w:tcW w:w="1034" w:type="dxa"/>
            <w:vAlign w:val="center"/>
            <w:tcPrChange w:id="368" w:author="Nguyễn Duy Khanh" w:date="2024-04-14T13:00:00Z">
              <w:tcPr>
                <w:tcW w:w="959" w:type="dxa"/>
                <w:vAlign w:val="center"/>
              </w:tcPr>
            </w:tcPrChange>
          </w:tcPr>
          <w:p w14:paraId="25E79633"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c>
          <w:tcPr>
            <w:tcW w:w="1034" w:type="dxa"/>
            <w:vAlign w:val="center"/>
            <w:tcPrChange w:id="369" w:author="Nguyễn Duy Khanh" w:date="2024-04-14T13:00:00Z">
              <w:tcPr>
                <w:tcW w:w="961" w:type="dxa"/>
                <w:vAlign w:val="center"/>
              </w:tcPr>
            </w:tcPrChange>
          </w:tcPr>
          <w:p w14:paraId="4079DE9F"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c>
          <w:tcPr>
            <w:tcW w:w="1034" w:type="dxa"/>
            <w:vAlign w:val="center"/>
            <w:tcPrChange w:id="370" w:author="Nguyễn Duy Khanh" w:date="2024-04-14T13:00:00Z">
              <w:tcPr>
                <w:tcW w:w="960" w:type="dxa"/>
                <w:vAlign w:val="center"/>
              </w:tcPr>
            </w:tcPrChange>
          </w:tcPr>
          <w:p w14:paraId="1E5E472A" w14:textId="77777777" w:rsidR="00FD3525" w:rsidRPr="00025B56" w:rsidRDefault="00FD3525" w:rsidP="00DA7258">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1034" w:type="dxa"/>
            <w:vAlign w:val="center"/>
            <w:tcPrChange w:id="371" w:author="Nguyễn Duy Khanh" w:date="2024-04-14T13:00:00Z">
              <w:tcPr>
                <w:tcW w:w="961" w:type="dxa"/>
                <w:vAlign w:val="center"/>
              </w:tcPr>
            </w:tcPrChange>
          </w:tcPr>
          <w:p w14:paraId="21DCE216" w14:textId="77777777" w:rsidR="00FD3525" w:rsidRPr="00025B56" w:rsidRDefault="00FD3525" w:rsidP="00DA7258">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1034" w:type="dxa"/>
            <w:vAlign w:val="center"/>
            <w:tcPrChange w:id="372" w:author="Nguyễn Duy Khanh" w:date="2024-04-14T13:00:00Z">
              <w:tcPr>
                <w:tcW w:w="960" w:type="dxa"/>
                <w:vAlign w:val="center"/>
              </w:tcPr>
            </w:tcPrChange>
          </w:tcPr>
          <w:p w14:paraId="31DA38F0"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c>
          <w:tcPr>
            <w:tcW w:w="1034" w:type="dxa"/>
            <w:vAlign w:val="center"/>
            <w:tcPrChange w:id="373" w:author="Nguyễn Duy Khanh" w:date="2024-04-14T13:00:00Z">
              <w:tcPr>
                <w:tcW w:w="961" w:type="dxa"/>
                <w:vAlign w:val="center"/>
              </w:tcPr>
            </w:tcPrChange>
          </w:tcPr>
          <w:p w14:paraId="1BC72BF4"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r>
      <w:tr w:rsidR="00FD3525" w:rsidRPr="00025B56" w14:paraId="233F52F3" w14:textId="77777777" w:rsidTr="0050722A">
        <w:trPr>
          <w:trHeight w:val="598"/>
          <w:jc w:val="center"/>
          <w:trPrChange w:id="374" w:author="Nguyễn Duy Khanh" w:date="2024-04-14T13:00:00Z">
            <w:trPr>
              <w:trHeight w:val="598"/>
              <w:jc w:val="center"/>
            </w:trPr>
          </w:trPrChange>
        </w:trPr>
        <w:tc>
          <w:tcPr>
            <w:tcW w:w="708" w:type="dxa"/>
            <w:vAlign w:val="center"/>
            <w:tcPrChange w:id="375" w:author="Nguyễn Duy Khanh" w:date="2024-04-14T13:00:00Z">
              <w:tcPr>
                <w:tcW w:w="625" w:type="dxa"/>
                <w:vAlign w:val="center"/>
              </w:tcPr>
            </w:tcPrChange>
          </w:tcPr>
          <w:p w14:paraId="3A71101B" w14:textId="77777777" w:rsidR="00FD3525" w:rsidRPr="00025B56" w:rsidRDefault="00FD3525" w:rsidP="00DA7258">
            <w:pPr>
              <w:pStyle w:val="oancuaDanhsach"/>
              <w:spacing w:beforeAutospacing="0" w:afterAutospacing="0"/>
              <w:ind w:left="0" w:firstLine="0"/>
              <w:jc w:val="center"/>
              <w:rPr>
                <w:rFonts w:cs="Times New Roman"/>
                <w:sz w:val="26"/>
                <w:szCs w:val="26"/>
              </w:rPr>
            </w:pPr>
            <w:r w:rsidRPr="00025B56">
              <w:rPr>
                <w:rFonts w:cs="Times New Roman"/>
                <w:sz w:val="26"/>
                <w:szCs w:val="26"/>
              </w:rPr>
              <w:t>4</w:t>
            </w:r>
          </w:p>
        </w:tc>
        <w:tc>
          <w:tcPr>
            <w:tcW w:w="1549" w:type="dxa"/>
            <w:vAlign w:val="center"/>
            <w:tcPrChange w:id="376" w:author="Nguyễn Duy Khanh" w:date="2024-04-14T13:00:00Z">
              <w:tcPr>
                <w:tcW w:w="1549" w:type="dxa"/>
                <w:vAlign w:val="center"/>
              </w:tcPr>
            </w:tcPrChange>
          </w:tcPr>
          <w:p w14:paraId="1E83B8A6" w14:textId="77777777" w:rsidR="00FD3525" w:rsidRPr="00025B56" w:rsidRDefault="00FD3525" w:rsidP="00DA7258">
            <w:pPr>
              <w:pStyle w:val="oancuaDanhsach"/>
              <w:spacing w:beforeAutospacing="0" w:afterAutospacing="0"/>
              <w:ind w:left="0" w:firstLine="0"/>
              <w:jc w:val="center"/>
              <w:rPr>
                <w:rFonts w:cs="Times New Roman"/>
                <w:sz w:val="26"/>
                <w:szCs w:val="26"/>
              </w:rPr>
            </w:pPr>
            <w:r w:rsidRPr="00025B56">
              <w:rPr>
                <w:rFonts w:cs="Times New Roman"/>
                <w:sz w:val="26"/>
                <w:szCs w:val="26"/>
              </w:rPr>
              <w:t>Nội dung 4</w:t>
            </w:r>
          </w:p>
        </w:tc>
        <w:tc>
          <w:tcPr>
            <w:tcW w:w="1034" w:type="dxa"/>
            <w:vAlign w:val="center"/>
            <w:tcPrChange w:id="377" w:author="Nguyễn Duy Khanh" w:date="2024-04-14T13:00:00Z">
              <w:tcPr>
                <w:tcW w:w="959" w:type="dxa"/>
                <w:vAlign w:val="center"/>
              </w:tcPr>
            </w:tcPrChange>
          </w:tcPr>
          <w:p w14:paraId="3E4F6DCE"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c>
          <w:tcPr>
            <w:tcW w:w="1034" w:type="dxa"/>
            <w:vAlign w:val="center"/>
            <w:tcPrChange w:id="378" w:author="Nguyễn Duy Khanh" w:date="2024-04-14T13:00:00Z">
              <w:tcPr>
                <w:tcW w:w="961" w:type="dxa"/>
                <w:vAlign w:val="center"/>
              </w:tcPr>
            </w:tcPrChange>
          </w:tcPr>
          <w:p w14:paraId="083445D7"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c>
          <w:tcPr>
            <w:tcW w:w="1034" w:type="dxa"/>
            <w:vAlign w:val="center"/>
            <w:tcPrChange w:id="379" w:author="Nguyễn Duy Khanh" w:date="2024-04-14T13:00:00Z">
              <w:tcPr>
                <w:tcW w:w="960" w:type="dxa"/>
                <w:vAlign w:val="center"/>
              </w:tcPr>
            </w:tcPrChange>
          </w:tcPr>
          <w:p w14:paraId="5867FFF4"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c>
          <w:tcPr>
            <w:tcW w:w="1034" w:type="dxa"/>
            <w:vAlign w:val="center"/>
            <w:tcPrChange w:id="380" w:author="Nguyễn Duy Khanh" w:date="2024-04-14T13:00:00Z">
              <w:tcPr>
                <w:tcW w:w="961" w:type="dxa"/>
                <w:vAlign w:val="center"/>
              </w:tcPr>
            </w:tcPrChange>
          </w:tcPr>
          <w:p w14:paraId="28D30BFC" w14:textId="77777777" w:rsidR="00FD3525" w:rsidRPr="00025B56" w:rsidRDefault="00FD3525" w:rsidP="00DA7258">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1034" w:type="dxa"/>
            <w:vAlign w:val="center"/>
            <w:tcPrChange w:id="381" w:author="Nguyễn Duy Khanh" w:date="2024-04-14T13:00:00Z">
              <w:tcPr>
                <w:tcW w:w="960" w:type="dxa"/>
                <w:vAlign w:val="center"/>
              </w:tcPr>
            </w:tcPrChange>
          </w:tcPr>
          <w:p w14:paraId="437F7BF1" w14:textId="77777777" w:rsidR="00FD3525" w:rsidRPr="00025B56" w:rsidRDefault="00FD3525" w:rsidP="00DA7258">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1034" w:type="dxa"/>
            <w:vAlign w:val="center"/>
            <w:tcPrChange w:id="382" w:author="Nguyễn Duy Khanh" w:date="2024-04-14T13:00:00Z">
              <w:tcPr>
                <w:tcW w:w="961" w:type="dxa"/>
                <w:vAlign w:val="center"/>
              </w:tcPr>
            </w:tcPrChange>
          </w:tcPr>
          <w:p w14:paraId="0CC2ABA3"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r>
      <w:tr w:rsidR="00FD3525" w:rsidRPr="00025B56" w14:paraId="5BD4CC48" w14:textId="77777777" w:rsidTr="0050722A">
        <w:trPr>
          <w:trHeight w:val="598"/>
          <w:jc w:val="center"/>
          <w:trPrChange w:id="383" w:author="Nguyễn Duy Khanh" w:date="2024-04-14T13:00:00Z">
            <w:trPr>
              <w:trHeight w:val="598"/>
              <w:jc w:val="center"/>
            </w:trPr>
          </w:trPrChange>
        </w:trPr>
        <w:tc>
          <w:tcPr>
            <w:tcW w:w="708" w:type="dxa"/>
            <w:vAlign w:val="center"/>
            <w:tcPrChange w:id="384" w:author="Nguyễn Duy Khanh" w:date="2024-04-14T13:00:00Z">
              <w:tcPr>
                <w:tcW w:w="625" w:type="dxa"/>
                <w:vAlign w:val="center"/>
              </w:tcPr>
            </w:tcPrChange>
          </w:tcPr>
          <w:p w14:paraId="4F5DF9BC" w14:textId="77777777" w:rsidR="00FD3525" w:rsidRPr="00025B56" w:rsidRDefault="00FD3525" w:rsidP="00DA7258">
            <w:pPr>
              <w:pStyle w:val="oancuaDanhsach"/>
              <w:spacing w:beforeAutospacing="0" w:afterAutospacing="0"/>
              <w:ind w:left="0" w:firstLine="0"/>
              <w:jc w:val="center"/>
              <w:rPr>
                <w:rFonts w:cs="Times New Roman"/>
                <w:sz w:val="26"/>
                <w:szCs w:val="26"/>
              </w:rPr>
            </w:pPr>
            <w:r w:rsidRPr="00025B56">
              <w:rPr>
                <w:rFonts w:cs="Times New Roman"/>
                <w:sz w:val="26"/>
                <w:szCs w:val="26"/>
              </w:rPr>
              <w:t>5</w:t>
            </w:r>
          </w:p>
        </w:tc>
        <w:tc>
          <w:tcPr>
            <w:tcW w:w="1549" w:type="dxa"/>
            <w:vAlign w:val="center"/>
            <w:tcPrChange w:id="385" w:author="Nguyễn Duy Khanh" w:date="2024-04-14T13:00:00Z">
              <w:tcPr>
                <w:tcW w:w="1549" w:type="dxa"/>
                <w:vAlign w:val="center"/>
              </w:tcPr>
            </w:tcPrChange>
          </w:tcPr>
          <w:p w14:paraId="634289BF" w14:textId="77777777" w:rsidR="00FD3525" w:rsidRPr="00025B56" w:rsidRDefault="00FD3525" w:rsidP="00DA7258">
            <w:pPr>
              <w:pStyle w:val="oancuaDanhsach"/>
              <w:spacing w:beforeAutospacing="0" w:afterAutospacing="0"/>
              <w:ind w:left="0" w:firstLine="0"/>
              <w:jc w:val="center"/>
              <w:rPr>
                <w:rFonts w:cs="Times New Roman"/>
                <w:sz w:val="26"/>
                <w:szCs w:val="26"/>
              </w:rPr>
            </w:pPr>
            <w:r w:rsidRPr="00025B56">
              <w:rPr>
                <w:rFonts w:cs="Times New Roman"/>
                <w:sz w:val="26"/>
                <w:szCs w:val="26"/>
              </w:rPr>
              <w:t>Nội dung 5</w:t>
            </w:r>
          </w:p>
        </w:tc>
        <w:tc>
          <w:tcPr>
            <w:tcW w:w="1034" w:type="dxa"/>
            <w:vAlign w:val="center"/>
            <w:tcPrChange w:id="386" w:author="Nguyễn Duy Khanh" w:date="2024-04-14T13:00:00Z">
              <w:tcPr>
                <w:tcW w:w="959" w:type="dxa"/>
                <w:vAlign w:val="center"/>
              </w:tcPr>
            </w:tcPrChange>
          </w:tcPr>
          <w:p w14:paraId="0AAB462C"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c>
          <w:tcPr>
            <w:tcW w:w="1034" w:type="dxa"/>
            <w:vAlign w:val="center"/>
            <w:tcPrChange w:id="387" w:author="Nguyễn Duy Khanh" w:date="2024-04-14T13:00:00Z">
              <w:tcPr>
                <w:tcW w:w="961" w:type="dxa"/>
                <w:vAlign w:val="center"/>
              </w:tcPr>
            </w:tcPrChange>
          </w:tcPr>
          <w:p w14:paraId="67AFBB08"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c>
          <w:tcPr>
            <w:tcW w:w="1034" w:type="dxa"/>
            <w:vAlign w:val="center"/>
            <w:tcPrChange w:id="388" w:author="Nguyễn Duy Khanh" w:date="2024-04-14T13:00:00Z">
              <w:tcPr>
                <w:tcW w:w="960" w:type="dxa"/>
                <w:vAlign w:val="center"/>
              </w:tcPr>
            </w:tcPrChange>
          </w:tcPr>
          <w:p w14:paraId="5BA712D2"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c>
          <w:tcPr>
            <w:tcW w:w="1034" w:type="dxa"/>
            <w:vAlign w:val="center"/>
            <w:tcPrChange w:id="389" w:author="Nguyễn Duy Khanh" w:date="2024-04-14T13:00:00Z">
              <w:tcPr>
                <w:tcW w:w="961" w:type="dxa"/>
                <w:vAlign w:val="center"/>
              </w:tcPr>
            </w:tcPrChange>
          </w:tcPr>
          <w:p w14:paraId="3389F83A"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c>
          <w:tcPr>
            <w:tcW w:w="1034" w:type="dxa"/>
            <w:vAlign w:val="center"/>
            <w:tcPrChange w:id="390" w:author="Nguyễn Duy Khanh" w:date="2024-04-14T13:00:00Z">
              <w:tcPr>
                <w:tcW w:w="960" w:type="dxa"/>
                <w:vAlign w:val="center"/>
              </w:tcPr>
            </w:tcPrChange>
          </w:tcPr>
          <w:p w14:paraId="4F049F2A" w14:textId="77777777" w:rsidR="00FD3525" w:rsidRPr="00025B56" w:rsidRDefault="00FD3525" w:rsidP="00DA7258">
            <w:pPr>
              <w:pStyle w:val="oancuaDanhsach"/>
              <w:spacing w:beforeAutospacing="0" w:afterAutospacing="0"/>
              <w:ind w:left="0" w:firstLine="0"/>
              <w:jc w:val="center"/>
              <w:rPr>
                <w:rFonts w:cs="Times New Roman"/>
                <w:sz w:val="26"/>
                <w:szCs w:val="26"/>
              </w:rPr>
            </w:pPr>
          </w:p>
        </w:tc>
        <w:tc>
          <w:tcPr>
            <w:tcW w:w="1034" w:type="dxa"/>
            <w:vAlign w:val="center"/>
            <w:tcPrChange w:id="391" w:author="Nguyễn Duy Khanh" w:date="2024-04-14T13:00:00Z">
              <w:tcPr>
                <w:tcW w:w="961" w:type="dxa"/>
                <w:vAlign w:val="center"/>
              </w:tcPr>
            </w:tcPrChange>
          </w:tcPr>
          <w:p w14:paraId="7F5ADCC7" w14:textId="77777777" w:rsidR="00FD3525" w:rsidRPr="00025B56" w:rsidRDefault="00FD3525" w:rsidP="00DA7258">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r>
    </w:tbl>
    <w:p w14:paraId="035ECC27" w14:textId="77777777" w:rsidR="009507DF" w:rsidRDefault="00BA1DC2" w:rsidP="00DA7258">
      <w:pPr>
        <w:pStyle w:val="u2"/>
        <w:spacing w:before="120"/>
        <w:ind w:right="0"/>
        <w:jc w:val="left"/>
        <w:rPr>
          <w:i w:val="0"/>
          <w:color w:val="0000FF"/>
          <w:sz w:val="26"/>
          <w:szCs w:val="26"/>
        </w:rPr>
      </w:pPr>
      <w:r>
        <w:rPr>
          <w:i w:val="0"/>
          <w:color w:val="0000FF"/>
          <w:sz w:val="26"/>
          <w:szCs w:val="26"/>
        </w:rPr>
        <w:t>B3. Kết quả dự kiến</w:t>
      </w:r>
    </w:p>
    <w:p w14:paraId="0DA621F0" w14:textId="77777777" w:rsidR="00FD3525" w:rsidRPr="00025B56" w:rsidRDefault="00FD3525">
      <w:pPr>
        <w:pStyle w:val="oancuaDanhsach"/>
        <w:tabs>
          <w:tab w:val="left" w:pos="630"/>
        </w:tabs>
        <w:spacing w:before="100" w:after="100"/>
        <w:ind w:left="0" w:firstLine="360"/>
        <w:jc w:val="both"/>
        <w:rPr>
          <w:rFonts w:cs="Times New Roman"/>
          <w:sz w:val="26"/>
          <w:szCs w:val="26"/>
        </w:rPr>
        <w:pPrChange w:id="392" w:author="Nguyễn Duy Khanh" w:date="2024-04-14T15:47:00Z">
          <w:pPr>
            <w:pStyle w:val="oancuaDanhsach"/>
            <w:tabs>
              <w:tab w:val="left" w:pos="1620"/>
            </w:tabs>
            <w:spacing w:before="100" w:after="100"/>
            <w:ind w:left="360" w:firstLine="0"/>
            <w:jc w:val="both"/>
          </w:pPr>
        </w:pPrChange>
      </w:pPr>
      <w:r w:rsidRPr="00025B56">
        <w:rPr>
          <w:rFonts w:cs="Times New Roman"/>
          <w:sz w:val="26"/>
          <w:szCs w:val="26"/>
        </w:rPr>
        <w:t>Các kết quả cần đạt được để làm tiêu chí đánh giá trong thời gian 6 tháng thực hiện đề tài như sau:</w:t>
      </w:r>
    </w:p>
    <w:p w14:paraId="39709B3A" w14:textId="77777777" w:rsidR="00FD3525" w:rsidRPr="00025B56" w:rsidRDefault="00FD3525">
      <w:pPr>
        <w:pStyle w:val="oancuaDanhsach"/>
        <w:numPr>
          <w:ilvl w:val="0"/>
          <w:numId w:val="7"/>
        </w:numPr>
        <w:tabs>
          <w:tab w:val="left" w:pos="630"/>
        </w:tabs>
        <w:spacing w:before="100" w:after="100"/>
        <w:ind w:left="0" w:firstLine="360"/>
        <w:jc w:val="both"/>
        <w:rPr>
          <w:rFonts w:cs="Times New Roman"/>
          <w:sz w:val="26"/>
          <w:szCs w:val="26"/>
        </w:rPr>
        <w:pPrChange w:id="393" w:author="Nguyễn Duy Khanh" w:date="2024-04-14T15:47:00Z">
          <w:pPr>
            <w:pStyle w:val="oancuaDanhsach"/>
            <w:numPr>
              <w:numId w:val="7"/>
            </w:numPr>
            <w:tabs>
              <w:tab w:val="left" w:pos="1620"/>
            </w:tabs>
            <w:spacing w:before="100" w:after="100"/>
            <w:ind w:left="990"/>
            <w:jc w:val="both"/>
          </w:pPr>
        </w:pPrChange>
      </w:pPr>
      <w:r w:rsidRPr="00025B56">
        <w:rPr>
          <w:rFonts w:cs="Times New Roman"/>
          <w:sz w:val="26"/>
          <w:szCs w:val="26"/>
        </w:rPr>
        <w:t>Phần cứng được thiết kế ổn định, chắc chắn, hạn chế bị nhiễu bởi điều kiện môi trường và sai số giữa các lần đo.</w:t>
      </w:r>
    </w:p>
    <w:p w14:paraId="2FFFCBE6" w14:textId="77777777" w:rsidR="00FD3525" w:rsidRPr="00025B56" w:rsidRDefault="00FD3525">
      <w:pPr>
        <w:pStyle w:val="oancuaDanhsach"/>
        <w:numPr>
          <w:ilvl w:val="0"/>
          <w:numId w:val="7"/>
        </w:numPr>
        <w:tabs>
          <w:tab w:val="left" w:pos="630"/>
        </w:tabs>
        <w:spacing w:before="100" w:after="100"/>
        <w:ind w:left="0" w:firstLine="360"/>
        <w:jc w:val="both"/>
        <w:rPr>
          <w:rFonts w:cs="Times New Roman"/>
          <w:sz w:val="26"/>
          <w:szCs w:val="26"/>
        </w:rPr>
        <w:pPrChange w:id="394" w:author="Nguyễn Duy Khanh" w:date="2024-04-14T15:47:00Z">
          <w:pPr>
            <w:pStyle w:val="oancuaDanhsach"/>
            <w:numPr>
              <w:numId w:val="7"/>
            </w:numPr>
            <w:tabs>
              <w:tab w:val="left" w:pos="1620"/>
            </w:tabs>
            <w:spacing w:before="100" w:after="100"/>
            <w:ind w:left="990"/>
            <w:jc w:val="both"/>
          </w:pPr>
        </w:pPrChange>
      </w:pPr>
      <w:r w:rsidRPr="00025B56">
        <w:rPr>
          <w:rFonts w:cs="Times New Roman"/>
          <w:sz w:val="26"/>
          <w:szCs w:val="26"/>
        </w:rPr>
        <w:t>Xây dựng được dataset lớn hơn 200 mẫu với độ pH đa dạng của các mẫu nước.</w:t>
      </w:r>
    </w:p>
    <w:p w14:paraId="12D2E68E" w14:textId="4F4EF1F8" w:rsidR="3872451A" w:rsidRDefault="3872451A">
      <w:pPr>
        <w:pStyle w:val="oancuaDanhsach"/>
        <w:numPr>
          <w:ilvl w:val="0"/>
          <w:numId w:val="7"/>
        </w:numPr>
        <w:tabs>
          <w:tab w:val="left" w:pos="630"/>
        </w:tabs>
        <w:spacing w:before="100" w:after="100"/>
        <w:ind w:left="0" w:firstLine="360"/>
        <w:jc w:val="both"/>
        <w:rPr>
          <w:rFonts w:cs="Times New Roman"/>
          <w:sz w:val="26"/>
          <w:szCs w:val="26"/>
        </w:rPr>
        <w:pPrChange w:id="395" w:author="Nguyễn Duy Khanh" w:date="2024-04-14T15:47:00Z">
          <w:pPr>
            <w:pStyle w:val="oancuaDanhsach"/>
            <w:numPr>
              <w:numId w:val="7"/>
            </w:numPr>
            <w:tabs>
              <w:tab w:val="left" w:pos="1620"/>
            </w:tabs>
            <w:spacing w:before="100" w:after="100"/>
            <w:ind w:left="990"/>
            <w:jc w:val="both"/>
          </w:pPr>
        </w:pPrChange>
      </w:pPr>
      <w:r w:rsidRPr="62F23B92">
        <w:rPr>
          <w:rFonts w:cs="Times New Roman"/>
          <w:sz w:val="26"/>
          <w:szCs w:val="26"/>
        </w:rPr>
        <w:t xml:space="preserve">Chọn ra 3 - 4 bước sóng ảnh hưởng cao nhất đến phân tử glucose nhằm tối ưu hóa bộ dữ liệu </w:t>
      </w:r>
      <w:del w:id="396" w:author="Hà Việt Hoàng" w:date="2024-04-13T06:50:00Z">
        <w:r w:rsidRPr="62F23B92" w:rsidDel="3872451A">
          <w:rPr>
            <w:rFonts w:cs="Times New Roman"/>
            <w:sz w:val="26"/>
            <w:szCs w:val="26"/>
          </w:rPr>
          <w:delText>từ đó giảm độ phức tạp về dữ liệu và tăng tốc độ đối với các mô hình máy học và vi điều khiển.</w:delText>
        </w:r>
      </w:del>
    </w:p>
    <w:p w14:paraId="7DFF5042" w14:textId="5368BF2E" w:rsidR="00FD3525" w:rsidRPr="00025B56" w:rsidRDefault="3872451A">
      <w:pPr>
        <w:pStyle w:val="oancuaDanhsach"/>
        <w:numPr>
          <w:ilvl w:val="0"/>
          <w:numId w:val="7"/>
        </w:numPr>
        <w:tabs>
          <w:tab w:val="left" w:pos="630"/>
        </w:tabs>
        <w:spacing w:before="100" w:after="100"/>
        <w:ind w:left="0" w:firstLine="360"/>
        <w:jc w:val="both"/>
        <w:rPr>
          <w:rFonts w:cs="Times New Roman"/>
          <w:sz w:val="26"/>
          <w:szCs w:val="26"/>
        </w:rPr>
        <w:pPrChange w:id="397" w:author="Nguyễn Duy Khanh" w:date="2024-04-14T15:47:00Z">
          <w:pPr>
            <w:pStyle w:val="oancuaDanhsach"/>
            <w:numPr>
              <w:numId w:val="7"/>
            </w:numPr>
            <w:tabs>
              <w:tab w:val="left" w:pos="1620"/>
            </w:tabs>
            <w:spacing w:before="100" w:after="100"/>
            <w:ind w:left="990"/>
            <w:jc w:val="both"/>
          </w:pPr>
        </w:pPrChange>
      </w:pPr>
      <w:r w:rsidRPr="62F23B92">
        <w:rPr>
          <w:rFonts w:cs="Times New Roman"/>
          <w:sz w:val="26"/>
          <w:szCs w:val="26"/>
        </w:rPr>
        <w:t>Các phương pháp đánh giá mô hình máy học đạt hiệu quả tốt. Chọn ra một mô hình đạt hiệu quả cao nhất (R</w:t>
      </w:r>
      <w:r w:rsidRPr="62F23B92">
        <w:rPr>
          <w:rFonts w:cs="Times New Roman"/>
          <w:sz w:val="26"/>
          <w:szCs w:val="26"/>
          <w:vertAlign w:val="superscript"/>
        </w:rPr>
        <w:t>2</w:t>
      </w:r>
      <w:r w:rsidRPr="62F23B92">
        <w:rPr>
          <w:rFonts w:cs="Times New Roman"/>
          <w:sz w:val="26"/>
          <w:szCs w:val="26"/>
        </w:rPr>
        <w:t xml:space="preserve"> phải đạt trên </w:t>
      </w:r>
      <w:ins w:id="398" w:author="Duy Khanh Nguyễn" w:date="2024-03-28T08:30:00Z">
        <w:r w:rsidR="5E98559E" w:rsidRPr="62F23B92">
          <w:rPr>
            <w:rFonts w:cs="Times New Roman"/>
            <w:sz w:val="26"/>
            <w:szCs w:val="26"/>
          </w:rPr>
          <w:t>7</w:t>
        </w:r>
      </w:ins>
      <w:del w:id="399" w:author="Duy Khanh Nguyễn" w:date="2024-03-28T08:30:00Z">
        <w:r w:rsidR="00FD3525" w:rsidRPr="62F23B92" w:rsidDel="3872451A">
          <w:rPr>
            <w:rFonts w:cs="Times New Roman"/>
            <w:sz w:val="26"/>
            <w:szCs w:val="26"/>
          </w:rPr>
          <w:delText>8</w:delText>
        </w:r>
      </w:del>
      <w:r w:rsidRPr="62F23B92">
        <w:rPr>
          <w:rFonts w:cs="Times New Roman"/>
          <w:sz w:val="26"/>
          <w:szCs w:val="26"/>
        </w:rPr>
        <w:t>0%), phù hợp với vi điều khiển.</w:t>
      </w:r>
    </w:p>
    <w:p w14:paraId="061E472C" w14:textId="3C3D3A9A" w:rsidR="006E0F5E" w:rsidRDefault="3872451A" w:rsidP="00D44E8E">
      <w:pPr>
        <w:pStyle w:val="oancuaDanhsach"/>
        <w:numPr>
          <w:ilvl w:val="0"/>
          <w:numId w:val="7"/>
        </w:numPr>
        <w:tabs>
          <w:tab w:val="left" w:pos="630"/>
        </w:tabs>
        <w:spacing w:before="100" w:after="100"/>
        <w:ind w:left="0" w:firstLine="360"/>
        <w:jc w:val="both"/>
        <w:rPr>
          <w:ins w:id="400" w:author="Nguyễn Duy Khanh" w:date="2024-04-14T17:02:00Z"/>
          <w:rFonts w:cs="Times New Roman"/>
          <w:sz w:val="26"/>
          <w:szCs w:val="26"/>
        </w:rPr>
      </w:pPr>
      <w:r w:rsidRPr="62F23B92">
        <w:rPr>
          <w:rFonts w:cs="Times New Roman"/>
          <w:sz w:val="26"/>
          <w:szCs w:val="26"/>
        </w:rPr>
        <w:t xml:space="preserve">Hệ thống hoạt động ổn định có độ chính xác cao. Đạt kết quả sai số trung bình giữa thiết bị và độ pH chuẩn không quá </w:t>
      </w:r>
      <w:ins w:id="401" w:author="Nguyễn Duy Khanh" w:date="2024-04-14T13:05:00Z">
        <w:r w:rsidR="00780324">
          <w:rPr>
            <w:rFonts w:cs="Times New Roman"/>
            <w:sz w:val="26"/>
            <w:szCs w:val="26"/>
          </w:rPr>
          <w:t>9</w:t>
        </w:r>
      </w:ins>
      <w:ins w:id="402" w:author="Nguyễn Duy Khanh" w:date="2024-04-14T13:06:00Z">
        <w:r w:rsidR="005F75D5">
          <w:rPr>
            <w:rFonts w:cs="Times New Roman"/>
            <w:sz w:val="26"/>
            <w:szCs w:val="26"/>
          </w:rPr>
          <w:t>.2</w:t>
        </w:r>
      </w:ins>
      <w:del w:id="403" w:author="Nguyễn Duy Khanh" w:date="2024-04-14T13:05:00Z">
        <w:r w:rsidRPr="62F23B92" w:rsidDel="00780324">
          <w:rPr>
            <w:rFonts w:cs="Times New Roman"/>
            <w:sz w:val="26"/>
            <w:szCs w:val="26"/>
          </w:rPr>
          <w:delText>8</w:delText>
        </w:r>
      </w:del>
      <w:ins w:id="404" w:author="Duy Khanh Nguyễn" w:date="2024-04-10T17:16:00Z">
        <w:del w:id="405" w:author="Nguyễn Duy Khanh" w:date="2024-04-14T13:05:00Z">
          <w:r w:rsidR="27EBE5BC" w:rsidRPr="62F23B92" w:rsidDel="00780324">
            <w:rPr>
              <w:rFonts w:cs="Times New Roman"/>
              <w:sz w:val="26"/>
              <w:szCs w:val="26"/>
            </w:rPr>
            <w:delText>.5</w:delText>
          </w:r>
        </w:del>
      </w:ins>
      <w:r w:rsidRPr="62F23B92">
        <w:rPr>
          <w:rFonts w:cs="Times New Roman"/>
          <w:sz w:val="26"/>
          <w:szCs w:val="26"/>
        </w:rPr>
        <w:t>%.</w:t>
      </w:r>
    </w:p>
    <w:p w14:paraId="57DFB55B" w14:textId="4320DD85" w:rsidR="009507DF" w:rsidRPr="006E0F5E" w:rsidRDefault="006E0F5E">
      <w:pPr>
        <w:rPr>
          <w:sz w:val="26"/>
          <w:szCs w:val="26"/>
          <w:rPrChange w:id="406" w:author="Nguyễn Duy Khanh" w:date="2024-04-14T17:02:00Z">
            <w:rPr/>
          </w:rPrChange>
        </w:rPr>
        <w:pPrChange w:id="407" w:author="Nguyễn Duy Khanh" w:date="2024-04-14T17:02:00Z">
          <w:pPr>
            <w:pStyle w:val="oancuaDanhsach"/>
            <w:numPr>
              <w:numId w:val="7"/>
            </w:numPr>
            <w:tabs>
              <w:tab w:val="left" w:pos="1620"/>
            </w:tabs>
            <w:spacing w:before="100" w:after="100"/>
            <w:ind w:left="990"/>
            <w:jc w:val="both"/>
          </w:pPr>
        </w:pPrChange>
      </w:pPr>
      <w:ins w:id="408" w:author="Nguyễn Duy Khanh" w:date="2024-04-14T17:02:00Z">
        <w:r>
          <w:rPr>
            <w:sz w:val="26"/>
            <w:szCs w:val="26"/>
          </w:rPr>
          <w:br w:type="page"/>
        </w:r>
      </w:ins>
    </w:p>
    <w:p w14:paraId="529D0C6B" w14:textId="77777777" w:rsidR="009507DF" w:rsidRDefault="00BA1DC2" w:rsidP="00DA7258">
      <w:pPr>
        <w:pStyle w:val="u2"/>
        <w:spacing w:before="120"/>
        <w:ind w:right="0"/>
        <w:jc w:val="left"/>
        <w:rPr>
          <w:i w:val="0"/>
          <w:color w:val="0000FF"/>
          <w:sz w:val="26"/>
          <w:szCs w:val="26"/>
        </w:rPr>
      </w:pPr>
      <w:bookmarkStart w:id="409" w:name="_o6ti76a0mxup" w:colFirst="0" w:colLast="0"/>
      <w:bookmarkEnd w:id="409"/>
      <w:r>
        <w:rPr>
          <w:i w:val="0"/>
          <w:color w:val="0000FF"/>
          <w:sz w:val="26"/>
          <w:szCs w:val="26"/>
        </w:rPr>
        <w:lastRenderedPageBreak/>
        <w:t xml:space="preserve">B4. Tài liệu tham </w:t>
      </w:r>
      <w:commentRangeStart w:id="410"/>
      <w:r>
        <w:rPr>
          <w:i w:val="0"/>
          <w:color w:val="0000FF"/>
          <w:sz w:val="26"/>
          <w:szCs w:val="26"/>
        </w:rPr>
        <w:t>khảo</w:t>
      </w:r>
      <w:commentRangeEnd w:id="410"/>
      <w:r w:rsidR="00DF47B3">
        <w:rPr>
          <w:rStyle w:val="ThamchiuChuthich"/>
          <w:b w:val="0"/>
          <w:i w:val="0"/>
          <w:color w:val="auto"/>
        </w:rPr>
        <w:commentReference w:id="410"/>
      </w:r>
    </w:p>
    <w:p w14:paraId="6DF24FDE" w14:textId="77777777" w:rsidR="009507DF" w:rsidRDefault="009507DF" w:rsidP="00DA7258"/>
    <w:p w14:paraId="771A80DF" w14:textId="51BE0FEC" w:rsidR="00175FE3" w:rsidRDefault="60E61A2D">
      <w:pPr>
        <w:spacing w:before="100" w:beforeAutospacing="1" w:after="100" w:afterAutospacing="1"/>
        <w:rPr>
          <w:ins w:id="411" w:author="Duy Khanh Nguyễn" w:date="2024-04-10T17:07:00Z"/>
          <w:color w:val="000000" w:themeColor="text1"/>
          <w:sz w:val="26"/>
          <w:szCs w:val="26"/>
          <w:shd w:val="clear" w:color="auto" w:fill="FFFFFF"/>
        </w:rPr>
        <w:pPrChange w:id="412" w:author="Nguyễn Duy Khanh" w:date="2024-04-14T15:45:00Z">
          <w:pPr>
            <w:spacing w:before="120" w:after="120"/>
          </w:pPr>
        </w:pPrChange>
      </w:pPr>
      <w:ins w:id="413" w:author="Duy Khanh Nguyễn" w:date="2024-03-13T22:26:00Z">
        <w:r w:rsidRPr="19C07DDD">
          <w:rPr>
            <w:color w:val="000000" w:themeColor="text1"/>
            <w:sz w:val="26"/>
            <w:szCs w:val="26"/>
            <w:rPrChange w:id="414" w:author="Duy Khanh Nguyễn" w:date="2024-03-13T23:55:00Z">
              <w:rPr>
                <w:color w:val="222222"/>
                <w:sz w:val="24"/>
                <w:szCs w:val="24"/>
              </w:rPr>
            </w:rPrChange>
          </w:rPr>
          <w:t>[</w:t>
        </w:r>
      </w:ins>
      <w:ins w:id="415" w:author="Duy Khanh Nguyễn" w:date="2024-04-10T16:00:00Z">
        <w:r w:rsidR="0EF1DF1B" w:rsidRPr="19C07DDD">
          <w:rPr>
            <w:color w:val="000000" w:themeColor="text1"/>
            <w:sz w:val="26"/>
            <w:szCs w:val="26"/>
          </w:rPr>
          <w:t>1</w:t>
        </w:r>
      </w:ins>
      <w:ins w:id="416" w:author="Duy Khanh Nguyễn" w:date="2024-03-13T22:26:00Z">
        <w:r w:rsidRPr="19C07DDD">
          <w:rPr>
            <w:color w:val="000000" w:themeColor="text1"/>
            <w:sz w:val="26"/>
            <w:szCs w:val="26"/>
            <w:rPrChange w:id="417" w:author="Duy Khanh Nguyễn" w:date="2024-03-13T23:55:00Z">
              <w:rPr>
                <w:color w:val="222222"/>
                <w:sz w:val="24"/>
                <w:szCs w:val="24"/>
              </w:rPr>
            </w:rPrChange>
          </w:rPr>
          <w:t>]</w:t>
        </w:r>
        <w:r w:rsidR="00175FE3">
          <w:tab/>
        </w:r>
      </w:ins>
      <w:ins w:id="418" w:author="Duy Khanh Nguyễn" w:date="2024-04-10T17:22:00Z">
        <w:r w:rsidR="2D2FEEFE" w:rsidRPr="19C07DDD">
          <w:rPr>
            <w:color w:val="000000" w:themeColor="text1"/>
            <w:sz w:val="26"/>
            <w:szCs w:val="26"/>
          </w:rPr>
          <w:t>M. Frazzoni, N. De Bortoli, L. Frazzoni, S. Tolone, V. Savarino, and E. Savarino, “Impedance-PH monitoring for diagnosis of reflux Disease: New perspectives,” Digestive Diseases and Sciences, vol. 62, no. 8, pp. 1881–1889, May 2017</w:t>
        </w:r>
        <w:del w:id="419" w:author="Hà Việt Hoàng" w:date="2024-04-11T05:52:00Z">
          <w:r w:rsidR="00175FE3" w:rsidRPr="19C07DDD" w:rsidDel="2D2FEEFE">
            <w:rPr>
              <w:color w:val="000000" w:themeColor="text1"/>
              <w:sz w:val="26"/>
              <w:szCs w:val="26"/>
            </w:rPr>
            <w:delText>, doi: 10.1007/s10620-017-4625-8</w:delText>
          </w:r>
        </w:del>
        <w:r w:rsidR="2D2FEEFE" w:rsidRPr="19C07DDD">
          <w:rPr>
            <w:color w:val="000000" w:themeColor="text1"/>
            <w:sz w:val="26"/>
            <w:szCs w:val="26"/>
          </w:rPr>
          <w:t>.</w:t>
        </w:r>
      </w:ins>
    </w:p>
    <w:p w14:paraId="64DCE0EF" w14:textId="2E842EDE" w:rsidR="00BA7A7E" w:rsidRPr="00342717" w:rsidRDefault="4C085767">
      <w:pPr>
        <w:spacing w:before="100" w:beforeAutospacing="1" w:after="100" w:afterAutospacing="1"/>
        <w:rPr>
          <w:ins w:id="420" w:author="Duy Khanh Nguyễn" w:date="2024-03-13T22:25:00Z"/>
          <w:color w:val="000000" w:themeColor="text1"/>
          <w:sz w:val="26"/>
          <w:szCs w:val="26"/>
          <w:rPrChange w:id="421" w:author="Duy Khanh Nguyễn" w:date="2024-03-13T23:55:00Z">
            <w:rPr>
              <w:ins w:id="422" w:author="Duy Khanh Nguyễn" w:date="2024-03-13T22:25:00Z"/>
              <w:sz w:val="22"/>
              <w:szCs w:val="22"/>
            </w:rPr>
          </w:rPrChange>
        </w:rPr>
        <w:pPrChange w:id="423" w:author="Nguyễn Duy Khanh" w:date="2024-04-14T15:45:00Z">
          <w:pPr>
            <w:spacing w:before="120" w:after="120"/>
          </w:pPr>
        </w:pPrChange>
      </w:pPr>
      <w:ins w:id="424" w:author="Duy Khanh Nguyễn" w:date="2024-04-10T17:07:00Z">
        <w:r w:rsidRPr="19C07DDD">
          <w:rPr>
            <w:color w:val="000000" w:themeColor="text1"/>
            <w:sz w:val="26"/>
            <w:szCs w:val="26"/>
          </w:rPr>
          <w:t>[2]</w:t>
        </w:r>
        <w:r w:rsidR="00BA7A7E">
          <w:tab/>
        </w:r>
      </w:ins>
      <w:ins w:id="425" w:author="Duy Khanh Nguyễn" w:date="2024-04-10T17:22:00Z">
        <w:r w:rsidR="2D2FEEFE" w:rsidRPr="19C07DDD">
          <w:rPr>
            <w:color w:val="000000" w:themeColor="text1"/>
            <w:sz w:val="26"/>
            <w:szCs w:val="26"/>
          </w:rPr>
          <w:t>M. C. O. Monteiro and M. T. M. Koper, “Measuring local pH in electrochemistry,” Current Opinion in Electrochemistry, vol. 25, p. 100649, Feb. 2021</w:t>
        </w:r>
        <w:del w:id="426" w:author="Hà Việt Hoàng" w:date="2024-04-11T05:53:00Z">
          <w:r w:rsidR="00BA7A7E" w:rsidRPr="19C07DDD" w:rsidDel="2D2FEEFE">
            <w:rPr>
              <w:color w:val="000000" w:themeColor="text1"/>
              <w:sz w:val="26"/>
              <w:szCs w:val="26"/>
            </w:rPr>
            <w:delText>, doi: 10.1016/j.coelec.2020.100649</w:delText>
          </w:r>
        </w:del>
        <w:r w:rsidR="2D2FEEFE" w:rsidRPr="19C07DDD">
          <w:rPr>
            <w:color w:val="000000" w:themeColor="text1"/>
            <w:sz w:val="26"/>
            <w:szCs w:val="26"/>
          </w:rPr>
          <w:t>.</w:t>
        </w:r>
      </w:ins>
    </w:p>
    <w:p w14:paraId="03EEE02D" w14:textId="438D04B7" w:rsidR="009507DF" w:rsidRPr="00342717" w:rsidRDefault="79E3F9CD">
      <w:pPr>
        <w:spacing w:before="100" w:beforeAutospacing="1" w:after="100" w:afterAutospacing="1"/>
        <w:rPr>
          <w:ins w:id="427" w:author="Duy Khanh Nguyễn" w:date="2024-03-13T22:40:00Z"/>
          <w:color w:val="000000" w:themeColor="text1"/>
          <w:sz w:val="26"/>
          <w:szCs w:val="26"/>
          <w:rPrChange w:id="428" w:author="Duy Khanh Nguyễn" w:date="2024-03-13T23:55:00Z">
            <w:rPr>
              <w:ins w:id="429" w:author="Duy Khanh Nguyễn" w:date="2024-03-13T22:40:00Z"/>
              <w:sz w:val="24"/>
              <w:szCs w:val="24"/>
            </w:rPr>
          </w:rPrChange>
        </w:rPr>
        <w:pPrChange w:id="430" w:author="Nguyễn Duy Khanh" w:date="2024-04-14T15:45:00Z">
          <w:pPr>
            <w:spacing w:before="120" w:after="120"/>
          </w:pPr>
        </w:pPrChange>
      </w:pPr>
      <w:ins w:id="431" w:author="Duy Khanh Nguyễn" w:date="2024-03-13T22:06:00Z">
        <w:r w:rsidRPr="19C07DDD">
          <w:rPr>
            <w:color w:val="000000" w:themeColor="text1"/>
            <w:sz w:val="26"/>
            <w:szCs w:val="26"/>
            <w:rPrChange w:id="432" w:author="Duy Khanh Nguyễn" w:date="2024-03-13T23:55:00Z">
              <w:rPr>
                <w:sz w:val="22"/>
                <w:szCs w:val="22"/>
              </w:rPr>
            </w:rPrChange>
          </w:rPr>
          <w:t>[</w:t>
        </w:r>
      </w:ins>
      <w:ins w:id="433" w:author="Duy Khanh Nguyễn" w:date="2024-04-10T17:07:00Z">
        <w:r w:rsidR="4C085767" w:rsidRPr="19C07DDD">
          <w:rPr>
            <w:color w:val="000000" w:themeColor="text1"/>
            <w:sz w:val="26"/>
            <w:szCs w:val="26"/>
          </w:rPr>
          <w:t>3</w:t>
        </w:r>
      </w:ins>
      <w:ins w:id="434" w:author="Duy Khanh Nguyễn" w:date="2024-03-13T22:06:00Z">
        <w:r w:rsidRPr="19C07DDD">
          <w:rPr>
            <w:color w:val="000000" w:themeColor="text1"/>
            <w:sz w:val="26"/>
            <w:szCs w:val="26"/>
            <w:rPrChange w:id="435" w:author="Duy Khanh Nguyễn" w:date="2024-03-13T23:55:00Z">
              <w:rPr>
                <w:sz w:val="22"/>
                <w:szCs w:val="22"/>
              </w:rPr>
            </w:rPrChange>
          </w:rPr>
          <w:t>]</w:t>
        </w:r>
      </w:ins>
      <w:ins w:id="436" w:author="Duy Khanh Nguyễn" w:date="2024-03-13T22:07:00Z">
        <w:r w:rsidR="008B31C3">
          <w:tab/>
        </w:r>
      </w:ins>
      <w:ins w:id="437" w:author="Duy Khanh Nguyễn" w:date="2024-04-10T17:23:00Z">
        <w:r w:rsidR="2D2FEEFE" w:rsidRPr="19C07DDD">
          <w:rPr>
            <w:color w:val="000000" w:themeColor="text1"/>
            <w:sz w:val="26"/>
            <w:szCs w:val="26"/>
          </w:rPr>
          <w:t>D. Li and L. Li, “Detection of water pH using visible Near-Infrared spectroscopy and One-Dimensional convolutional neural network,” Sensors, vol. 22, no. 15, p. 5809, Aug. 2022</w:t>
        </w:r>
        <w:del w:id="438" w:author="Hà Việt Hoàng" w:date="2024-04-11T05:53:00Z">
          <w:r w:rsidR="008B31C3" w:rsidRPr="19C07DDD" w:rsidDel="2D2FEEFE">
            <w:rPr>
              <w:color w:val="000000" w:themeColor="text1"/>
              <w:sz w:val="26"/>
              <w:szCs w:val="26"/>
            </w:rPr>
            <w:delText>, doi: 10.3390/s22155809</w:delText>
          </w:r>
        </w:del>
        <w:r w:rsidR="2D2FEEFE" w:rsidRPr="19C07DDD">
          <w:rPr>
            <w:color w:val="000000" w:themeColor="text1"/>
            <w:sz w:val="26"/>
            <w:szCs w:val="26"/>
          </w:rPr>
          <w:t>.</w:t>
        </w:r>
      </w:ins>
    </w:p>
    <w:p w14:paraId="3D6B2C21" w14:textId="2CEBA91A" w:rsidR="00AC0BCF" w:rsidRPr="00342717" w:rsidRDefault="4D551436">
      <w:pPr>
        <w:shd w:val="clear" w:color="auto" w:fill="FFFFFF" w:themeFill="background1"/>
        <w:spacing w:before="100" w:beforeAutospacing="1" w:after="100" w:afterAutospacing="1"/>
        <w:rPr>
          <w:ins w:id="439" w:author="Duy Khanh Nguyễn" w:date="2024-03-13T22:40:00Z"/>
          <w:color w:val="000000" w:themeColor="text1"/>
          <w:sz w:val="26"/>
          <w:szCs w:val="26"/>
          <w:rPrChange w:id="440" w:author="Duy Khanh Nguyễn" w:date="2024-03-13T23:55:00Z">
            <w:rPr>
              <w:ins w:id="441" w:author="Duy Khanh Nguyễn" w:date="2024-03-13T22:40:00Z"/>
              <w:rFonts w:ascii="Open Sans" w:hAnsi="Open Sans" w:cs="Open Sans"/>
              <w:b/>
              <w:bCs/>
              <w:color w:val="545454"/>
              <w:sz w:val="21"/>
              <w:szCs w:val="21"/>
            </w:rPr>
          </w:rPrChange>
        </w:rPr>
        <w:pPrChange w:id="442" w:author="Nguyễn Duy Khanh" w:date="2024-04-14T15:45:00Z">
          <w:pPr>
            <w:shd w:val="clear" w:color="auto" w:fill="FFFFFF" w:themeFill="background1"/>
          </w:pPr>
        </w:pPrChange>
      </w:pPr>
      <w:ins w:id="443" w:author="Duy Khanh Nguyễn" w:date="2024-03-13T22:40:00Z">
        <w:r w:rsidRPr="19C07DDD">
          <w:rPr>
            <w:color w:val="000000" w:themeColor="text1"/>
            <w:sz w:val="26"/>
            <w:szCs w:val="26"/>
            <w:rPrChange w:id="444" w:author="Duy Khanh Nguyễn" w:date="2024-03-13T23:55:00Z">
              <w:rPr>
                <w:rFonts w:ascii="Open Sans" w:hAnsi="Open Sans" w:cs="Open Sans"/>
                <w:b/>
                <w:bCs/>
                <w:color w:val="545454"/>
                <w:sz w:val="21"/>
                <w:szCs w:val="21"/>
              </w:rPr>
            </w:rPrChange>
          </w:rPr>
          <w:t>[</w:t>
        </w:r>
      </w:ins>
      <w:ins w:id="445" w:author="Duy Khanh Nguyễn" w:date="2024-04-10T17:07:00Z">
        <w:r w:rsidR="4C085767" w:rsidRPr="19C07DDD">
          <w:rPr>
            <w:color w:val="000000" w:themeColor="text1"/>
            <w:sz w:val="26"/>
            <w:szCs w:val="26"/>
          </w:rPr>
          <w:t>4</w:t>
        </w:r>
      </w:ins>
      <w:ins w:id="446" w:author="Duy Khanh Nguyễn" w:date="2024-03-13T22:40:00Z">
        <w:r w:rsidRPr="19C07DDD">
          <w:rPr>
            <w:color w:val="000000" w:themeColor="text1"/>
            <w:sz w:val="26"/>
            <w:szCs w:val="26"/>
            <w:rPrChange w:id="447" w:author="Duy Khanh Nguyễn" w:date="2024-03-13T23:55:00Z">
              <w:rPr>
                <w:rFonts w:ascii="Open Sans" w:hAnsi="Open Sans" w:cs="Open Sans"/>
                <w:b/>
                <w:bCs/>
                <w:color w:val="545454"/>
                <w:sz w:val="21"/>
                <w:szCs w:val="21"/>
              </w:rPr>
            </w:rPrChange>
          </w:rPr>
          <w:t>]</w:t>
        </w:r>
        <w:r w:rsidR="00AC0BCF">
          <w:tab/>
        </w:r>
      </w:ins>
      <w:ins w:id="448" w:author="Duy Khanh Nguyễn" w:date="2024-04-10T17:23:00Z">
        <w:r w:rsidR="2D2FEEFE" w:rsidRPr="19C07DDD">
          <w:rPr>
            <w:color w:val="000000" w:themeColor="text1"/>
            <w:sz w:val="26"/>
            <w:szCs w:val="26"/>
          </w:rPr>
          <w:t>B. M. Saalidong, S. A. Aram, S. Otu, and P. O. Lartey, “Examining the dynamics of the relationship between water pH and other water quality parameters in ground and surface water systems,” PloS One, vol. 17, no. 1, p. e0262117, Jan. 2022</w:t>
        </w:r>
        <w:del w:id="449" w:author="Hà Việt Hoàng" w:date="2024-04-11T05:53:00Z">
          <w:r w:rsidR="00AC0BCF" w:rsidRPr="19C07DDD" w:rsidDel="2D2FEEFE">
            <w:rPr>
              <w:color w:val="000000" w:themeColor="text1"/>
              <w:sz w:val="26"/>
              <w:szCs w:val="26"/>
            </w:rPr>
            <w:delText>, doi: 10.1371/journal.pone.0262117</w:delText>
          </w:r>
        </w:del>
        <w:r w:rsidR="2D2FEEFE" w:rsidRPr="19C07DDD">
          <w:rPr>
            <w:color w:val="000000" w:themeColor="text1"/>
            <w:sz w:val="26"/>
            <w:szCs w:val="26"/>
          </w:rPr>
          <w:t>.</w:t>
        </w:r>
      </w:ins>
    </w:p>
    <w:p w14:paraId="5388C820" w14:textId="77777777" w:rsidR="00AC0BCF" w:rsidRPr="00AC0BCF" w:rsidRDefault="00AC0BCF" w:rsidP="00DA7258">
      <w:pPr>
        <w:pBdr>
          <w:bottom w:val="single" w:sz="6" w:space="1" w:color="auto"/>
        </w:pBdr>
        <w:jc w:val="center"/>
        <w:rPr>
          <w:ins w:id="450" w:author="Duy Khanh Nguyễn" w:date="2024-03-13T22:40:00Z"/>
          <w:rFonts w:ascii="Arial" w:hAnsi="Arial" w:cs="Arial"/>
          <w:vanish/>
          <w:sz w:val="16"/>
          <w:szCs w:val="16"/>
        </w:rPr>
      </w:pPr>
      <w:ins w:id="451" w:author="Duy Khanh Nguyễn" w:date="2024-03-13T22:40:00Z">
        <w:r w:rsidRPr="00AC0BCF">
          <w:rPr>
            <w:rFonts w:ascii="Arial" w:hAnsi="Arial" w:cs="Arial"/>
            <w:vanish/>
            <w:sz w:val="16"/>
            <w:szCs w:val="16"/>
          </w:rPr>
          <w:t>Trên cùng của Biểu mẫu</w:t>
        </w:r>
      </w:ins>
    </w:p>
    <w:p w14:paraId="2A70B46A" w14:textId="77777777" w:rsidR="00AC0BCF" w:rsidRPr="00175FE3" w:rsidRDefault="00AC0BCF" w:rsidP="00DA7258">
      <w:pPr>
        <w:spacing w:before="120" w:after="120"/>
        <w:rPr>
          <w:sz w:val="24"/>
          <w:szCs w:val="24"/>
          <w:rPrChange w:id="452" w:author="Duy Khanh Nguyễn" w:date="2024-03-13T22:26:00Z">
            <w:rPr>
              <w:sz w:val="22"/>
              <w:szCs w:val="22"/>
            </w:rPr>
          </w:rPrChange>
        </w:rPr>
      </w:pPr>
    </w:p>
    <w:tbl>
      <w:tblPr>
        <w:tblW w:w="10031" w:type="dxa"/>
        <w:jc w:val="center"/>
        <w:tblLayout w:type="fixed"/>
        <w:tblLook w:val="0000" w:firstRow="0" w:lastRow="0" w:firstColumn="0" w:lastColumn="0" w:noHBand="0" w:noVBand="0"/>
      </w:tblPr>
      <w:tblGrid>
        <w:gridCol w:w="5054"/>
        <w:gridCol w:w="4977"/>
      </w:tblGrid>
      <w:tr w:rsidR="009507DF" w14:paraId="7F909742" w14:textId="77777777">
        <w:trPr>
          <w:jc w:val="center"/>
        </w:trPr>
        <w:tc>
          <w:tcPr>
            <w:tcW w:w="5054" w:type="dxa"/>
            <w:vAlign w:val="center"/>
          </w:tcPr>
          <w:p w14:paraId="7E1AE0CE" w14:textId="77777777" w:rsidR="009507DF" w:rsidRDefault="00BA1DC2" w:rsidP="00DA7258">
            <w:pPr>
              <w:spacing w:before="60"/>
              <w:ind w:left="-57" w:right="-57"/>
              <w:jc w:val="center"/>
              <w:rPr>
                <w:sz w:val="26"/>
                <w:szCs w:val="26"/>
              </w:rPr>
            </w:pPr>
            <w:r>
              <w:rPr>
                <w:i/>
                <w:sz w:val="26"/>
                <w:szCs w:val="26"/>
              </w:rPr>
              <w:t>Ngày __ tháng __ năm 20_</w:t>
            </w:r>
          </w:p>
          <w:p w14:paraId="682F4375" w14:textId="77777777" w:rsidR="009507DF" w:rsidRDefault="00BA1DC2" w:rsidP="00DA7258">
            <w:pPr>
              <w:ind w:left="-57" w:right="-57"/>
              <w:jc w:val="center"/>
              <w:rPr>
                <w:sz w:val="26"/>
                <w:szCs w:val="26"/>
              </w:rPr>
            </w:pPr>
            <w:r>
              <w:rPr>
                <w:b/>
                <w:sz w:val="26"/>
                <w:szCs w:val="26"/>
              </w:rPr>
              <w:t>Giảng viên hướng dẫn</w:t>
            </w:r>
          </w:p>
          <w:p w14:paraId="783BCCD2" w14:textId="77777777" w:rsidR="009507DF" w:rsidRDefault="00BA1DC2" w:rsidP="00DA7258">
            <w:pPr>
              <w:ind w:left="-57" w:right="-57"/>
              <w:jc w:val="center"/>
              <w:rPr>
                <w:sz w:val="26"/>
                <w:szCs w:val="26"/>
              </w:rPr>
            </w:pPr>
            <w:r>
              <w:rPr>
                <w:sz w:val="26"/>
                <w:szCs w:val="26"/>
              </w:rPr>
              <w:t>(Ký và ghi rõ họ tên)</w:t>
            </w:r>
          </w:p>
        </w:tc>
        <w:tc>
          <w:tcPr>
            <w:tcW w:w="4977" w:type="dxa"/>
            <w:vAlign w:val="center"/>
          </w:tcPr>
          <w:p w14:paraId="292D9505" w14:textId="6FDE5873" w:rsidR="009507DF" w:rsidRDefault="00BA1DC2" w:rsidP="00DA7258">
            <w:pPr>
              <w:spacing w:before="60"/>
              <w:ind w:left="-57" w:right="-57"/>
              <w:jc w:val="center"/>
              <w:rPr>
                <w:sz w:val="26"/>
                <w:szCs w:val="26"/>
              </w:rPr>
            </w:pPr>
            <w:r>
              <w:rPr>
                <w:i/>
                <w:sz w:val="26"/>
                <w:szCs w:val="26"/>
              </w:rPr>
              <w:t xml:space="preserve">Ngày </w:t>
            </w:r>
            <w:del w:id="453" w:author="Duy Khanh Nguyễn" w:date="2024-04-25T19:04:00Z">
              <w:r w:rsidDel="00DD3A38">
                <w:rPr>
                  <w:i/>
                  <w:sz w:val="26"/>
                  <w:szCs w:val="26"/>
                </w:rPr>
                <w:delText xml:space="preserve">__ </w:delText>
              </w:r>
            </w:del>
            <w:ins w:id="454" w:author="Duy Khanh Nguyễn" w:date="2024-04-25T19:04:00Z">
              <w:r w:rsidR="00DD3A38">
                <w:rPr>
                  <w:i/>
                  <w:sz w:val="26"/>
                  <w:szCs w:val="26"/>
                </w:rPr>
                <w:t>25</w:t>
              </w:r>
              <w:r w:rsidR="00DD3A38">
                <w:rPr>
                  <w:i/>
                  <w:sz w:val="26"/>
                  <w:szCs w:val="26"/>
                </w:rPr>
                <w:t xml:space="preserve"> </w:t>
              </w:r>
            </w:ins>
            <w:r>
              <w:rPr>
                <w:i/>
                <w:sz w:val="26"/>
                <w:szCs w:val="26"/>
              </w:rPr>
              <w:t xml:space="preserve">tháng </w:t>
            </w:r>
            <w:del w:id="455" w:author="Duy Khanh Nguyễn" w:date="2024-04-25T19:04:00Z">
              <w:r w:rsidDel="00DD3A38">
                <w:rPr>
                  <w:i/>
                  <w:sz w:val="26"/>
                  <w:szCs w:val="26"/>
                </w:rPr>
                <w:delText xml:space="preserve">__ </w:delText>
              </w:r>
            </w:del>
            <w:ins w:id="456" w:author="Duy Khanh Nguyễn" w:date="2024-04-25T19:04:00Z">
              <w:r w:rsidR="00DD3A38">
                <w:rPr>
                  <w:i/>
                  <w:sz w:val="26"/>
                  <w:szCs w:val="26"/>
                </w:rPr>
                <w:t>4</w:t>
              </w:r>
              <w:r w:rsidR="00DD3A38">
                <w:rPr>
                  <w:i/>
                  <w:sz w:val="26"/>
                  <w:szCs w:val="26"/>
                </w:rPr>
                <w:t xml:space="preserve"> </w:t>
              </w:r>
            </w:ins>
            <w:r>
              <w:rPr>
                <w:i/>
                <w:sz w:val="26"/>
                <w:szCs w:val="26"/>
              </w:rPr>
              <w:t>năm 20</w:t>
            </w:r>
            <w:ins w:id="457" w:author="Duy Khanh Nguyễn" w:date="2024-04-25T19:04:00Z">
              <w:r w:rsidR="00DD3A38">
                <w:rPr>
                  <w:i/>
                  <w:sz w:val="26"/>
                  <w:szCs w:val="26"/>
                </w:rPr>
                <w:t>24</w:t>
              </w:r>
            </w:ins>
            <w:del w:id="458" w:author="Duy Khanh Nguyễn" w:date="2024-04-25T19:04:00Z">
              <w:r w:rsidDel="00DD3A38">
                <w:rPr>
                  <w:i/>
                  <w:sz w:val="26"/>
                  <w:szCs w:val="26"/>
                </w:rPr>
                <w:delText>_</w:delText>
              </w:r>
            </w:del>
          </w:p>
          <w:p w14:paraId="54BA96B0" w14:textId="77777777" w:rsidR="009507DF" w:rsidRDefault="00BA1DC2" w:rsidP="00DA7258">
            <w:pPr>
              <w:ind w:left="-57" w:right="-57"/>
              <w:jc w:val="center"/>
              <w:rPr>
                <w:sz w:val="26"/>
                <w:szCs w:val="26"/>
              </w:rPr>
            </w:pPr>
            <w:r>
              <w:rPr>
                <w:b/>
                <w:sz w:val="26"/>
                <w:szCs w:val="26"/>
              </w:rPr>
              <w:t>Chủ nhiệm đề tài</w:t>
            </w:r>
          </w:p>
          <w:p w14:paraId="1533CEC8" w14:textId="77777777" w:rsidR="009507DF" w:rsidRDefault="00BA1DC2" w:rsidP="00DA7258">
            <w:pPr>
              <w:ind w:left="-57" w:right="-57"/>
              <w:jc w:val="center"/>
              <w:rPr>
                <w:sz w:val="26"/>
                <w:szCs w:val="26"/>
              </w:rPr>
            </w:pPr>
            <w:r>
              <w:rPr>
                <w:sz w:val="26"/>
                <w:szCs w:val="26"/>
              </w:rPr>
              <w:t>(Ký và ghi rõ họ tên)</w:t>
            </w:r>
          </w:p>
        </w:tc>
      </w:tr>
      <w:tr w:rsidR="009507DF" w14:paraId="764DB73B" w14:textId="77777777">
        <w:trPr>
          <w:jc w:val="center"/>
        </w:trPr>
        <w:tc>
          <w:tcPr>
            <w:tcW w:w="5054" w:type="dxa"/>
            <w:vAlign w:val="center"/>
          </w:tcPr>
          <w:p w14:paraId="6907BF8D" w14:textId="77777777" w:rsidR="009507DF" w:rsidRDefault="009507DF" w:rsidP="00DA7258">
            <w:pPr>
              <w:ind w:left="-57" w:right="-57"/>
              <w:jc w:val="center"/>
              <w:rPr>
                <w:sz w:val="26"/>
                <w:szCs w:val="26"/>
              </w:rPr>
            </w:pPr>
          </w:p>
          <w:p w14:paraId="694C78BC" w14:textId="77777777" w:rsidR="009507DF" w:rsidRDefault="009507DF" w:rsidP="00DA7258">
            <w:pPr>
              <w:ind w:right="-57"/>
              <w:jc w:val="center"/>
              <w:rPr>
                <w:sz w:val="26"/>
                <w:szCs w:val="26"/>
              </w:rPr>
            </w:pPr>
          </w:p>
          <w:p w14:paraId="35C0AF72" w14:textId="77777777" w:rsidR="009507DF" w:rsidRDefault="009507DF" w:rsidP="00DA7258">
            <w:pPr>
              <w:ind w:right="-57"/>
              <w:jc w:val="center"/>
              <w:rPr>
                <w:sz w:val="26"/>
                <w:szCs w:val="26"/>
              </w:rPr>
            </w:pPr>
          </w:p>
          <w:p w14:paraId="3C177883" w14:textId="77777777" w:rsidR="009507DF" w:rsidDel="00D777CE" w:rsidRDefault="009507DF" w:rsidP="00DA7258">
            <w:pPr>
              <w:ind w:right="-57"/>
              <w:jc w:val="center"/>
              <w:rPr>
                <w:del w:id="459" w:author="Nguyễn Duy Khanh" w:date="2024-04-14T13:07:00Z"/>
                <w:sz w:val="26"/>
                <w:szCs w:val="26"/>
              </w:rPr>
            </w:pPr>
          </w:p>
          <w:p w14:paraId="6B771A18" w14:textId="77777777" w:rsidR="009507DF" w:rsidRDefault="009507DF">
            <w:pPr>
              <w:ind w:right="-57"/>
              <w:rPr>
                <w:sz w:val="26"/>
                <w:szCs w:val="26"/>
              </w:rPr>
              <w:pPrChange w:id="460" w:author="Nguyễn Duy Khanh" w:date="2024-04-14T15:45:00Z">
                <w:pPr>
                  <w:ind w:right="-57"/>
                  <w:jc w:val="center"/>
                </w:pPr>
              </w:pPrChange>
            </w:pPr>
          </w:p>
          <w:p w14:paraId="5331091F" w14:textId="77777777" w:rsidR="009507DF" w:rsidRDefault="009507DF" w:rsidP="00DA7258">
            <w:pPr>
              <w:ind w:right="-57"/>
              <w:jc w:val="center"/>
              <w:rPr>
                <w:sz w:val="26"/>
                <w:szCs w:val="26"/>
              </w:rPr>
            </w:pPr>
          </w:p>
          <w:p w14:paraId="1B37D496" w14:textId="77777777" w:rsidR="009507DF" w:rsidRDefault="009507DF" w:rsidP="00DA7258">
            <w:pPr>
              <w:ind w:right="-57"/>
              <w:jc w:val="center"/>
              <w:rPr>
                <w:sz w:val="26"/>
                <w:szCs w:val="26"/>
              </w:rPr>
            </w:pPr>
          </w:p>
        </w:tc>
        <w:tc>
          <w:tcPr>
            <w:tcW w:w="4977" w:type="dxa"/>
            <w:vAlign w:val="center"/>
          </w:tcPr>
          <w:p w14:paraId="47E34EAA" w14:textId="30FB5AE7" w:rsidR="009507DF" w:rsidRDefault="00DD3A38" w:rsidP="00DA7258">
            <w:pPr>
              <w:ind w:left="-57" w:right="-57"/>
              <w:jc w:val="center"/>
              <w:rPr>
                <w:sz w:val="26"/>
                <w:szCs w:val="26"/>
              </w:rPr>
            </w:pPr>
            <w:ins w:id="461" w:author="Duy Khanh Nguyễn" w:date="2024-04-25T19:03:00Z">
              <w:r>
                <w:rPr>
                  <w:noProof/>
                  <w:sz w:val="26"/>
                  <w:szCs w:val="26"/>
                </w:rPr>
                <w:drawing>
                  <wp:inline distT="0" distB="0" distL="0" distR="0" wp14:anchorId="35DB2543" wp14:editId="4A6DE5ED">
                    <wp:extent cx="1231532" cy="608136"/>
                    <wp:effectExtent l="0" t="0" r="0" b="1905"/>
                    <wp:docPr id="1079638444" name="Hình ảnh 2" descr="Ảnh có chứa chữ viết tay, hàng, ánh sáng, thư pháp&#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38444" name="Hình ảnh 2" descr="Ảnh có chứa chữ viết tay, hàng, ánh sáng, thư pháp&#10;&#10;Mô tả được tạo tự độ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7274" cy="625786"/>
                            </a:xfrm>
                            <a:prstGeom prst="rect">
                              <a:avLst/>
                            </a:prstGeom>
                          </pic:spPr>
                        </pic:pic>
                      </a:graphicData>
                    </a:graphic>
                  </wp:inline>
                </w:drawing>
              </w:r>
            </w:ins>
          </w:p>
        </w:tc>
      </w:tr>
      <w:tr w:rsidR="009507DF" w14:paraId="1F8D187F" w14:textId="77777777">
        <w:trPr>
          <w:jc w:val="center"/>
        </w:trPr>
        <w:tc>
          <w:tcPr>
            <w:tcW w:w="5054" w:type="dxa"/>
          </w:tcPr>
          <w:p w14:paraId="1E7B4CB8" w14:textId="34039B22" w:rsidR="009507DF" w:rsidRDefault="00933C65" w:rsidP="00DA7258">
            <w:pPr>
              <w:ind w:left="-57" w:right="-57"/>
              <w:jc w:val="center"/>
              <w:rPr>
                <w:sz w:val="26"/>
                <w:szCs w:val="26"/>
              </w:rPr>
            </w:pPr>
            <w:ins w:id="462" w:author="Nguyễn Duy Khanh" w:date="2024-04-14T15:37:00Z">
              <w:r>
                <w:rPr>
                  <w:sz w:val="26"/>
                  <w:szCs w:val="26"/>
                </w:rPr>
                <w:t>TS. Phạm Quốc Hùng</w:t>
              </w:r>
            </w:ins>
          </w:p>
        </w:tc>
        <w:tc>
          <w:tcPr>
            <w:tcW w:w="4977" w:type="dxa"/>
            <w:vAlign w:val="center"/>
          </w:tcPr>
          <w:p w14:paraId="7B3AF31A" w14:textId="20C2CACB" w:rsidR="009507DF" w:rsidRDefault="0053790A" w:rsidP="00DA7258">
            <w:pPr>
              <w:ind w:left="-57" w:right="-57"/>
              <w:jc w:val="center"/>
              <w:rPr>
                <w:sz w:val="26"/>
                <w:szCs w:val="26"/>
              </w:rPr>
            </w:pPr>
            <w:ins w:id="463" w:author="Nguyễn Duy Khanh" w:date="2024-04-14T15:37:00Z">
              <w:r>
                <w:rPr>
                  <w:sz w:val="26"/>
                  <w:szCs w:val="26"/>
                </w:rPr>
                <w:t>Nguyễn Duy Khanh</w:t>
              </w:r>
            </w:ins>
          </w:p>
        </w:tc>
      </w:tr>
      <w:tr w:rsidR="009507DF" w14:paraId="4E3F572F" w14:textId="77777777">
        <w:trPr>
          <w:jc w:val="center"/>
        </w:trPr>
        <w:tc>
          <w:tcPr>
            <w:tcW w:w="5054" w:type="dxa"/>
          </w:tcPr>
          <w:p w14:paraId="02F170EB" w14:textId="77777777" w:rsidR="009507DF" w:rsidRDefault="009507DF" w:rsidP="00DA7258">
            <w:pPr>
              <w:spacing w:before="60"/>
              <w:ind w:left="-57" w:right="-57"/>
              <w:rPr>
                <w:sz w:val="26"/>
                <w:szCs w:val="26"/>
              </w:rPr>
            </w:pPr>
          </w:p>
          <w:p w14:paraId="0385A45E" w14:textId="77777777" w:rsidR="009507DF" w:rsidRDefault="009507DF" w:rsidP="00DA7258">
            <w:pPr>
              <w:spacing w:before="60"/>
              <w:ind w:left="-57" w:right="-57"/>
              <w:jc w:val="center"/>
              <w:rPr>
                <w:sz w:val="26"/>
                <w:szCs w:val="26"/>
              </w:rPr>
            </w:pPr>
          </w:p>
          <w:p w14:paraId="38FF5815" w14:textId="77777777" w:rsidR="009507DF" w:rsidRDefault="009507DF" w:rsidP="00DA7258">
            <w:pPr>
              <w:spacing w:before="60"/>
              <w:ind w:left="-57" w:right="-57"/>
              <w:jc w:val="center"/>
              <w:rPr>
                <w:sz w:val="26"/>
                <w:szCs w:val="26"/>
              </w:rPr>
            </w:pPr>
          </w:p>
          <w:p w14:paraId="36E2F55D" w14:textId="77777777" w:rsidR="009507DF" w:rsidRDefault="009507DF" w:rsidP="00DA7258">
            <w:pPr>
              <w:spacing w:before="60"/>
              <w:ind w:left="-57" w:right="-57"/>
              <w:jc w:val="center"/>
              <w:rPr>
                <w:sz w:val="26"/>
                <w:szCs w:val="26"/>
              </w:rPr>
            </w:pPr>
          </w:p>
          <w:p w14:paraId="3BEBAFE0" w14:textId="77777777" w:rsidR="009507DF" w:rsidRDefault="009507DF" w:rsidP="00DA7258">
            <w:pPr>
              <w:spacing w:before="60"/>
              <w:ind w:left="-57" w:right="-57"/>
              <w:jc w:val="center"/>
              <w:rPr>
                <w:sz w:val="26"/>
                <w:szCs w:val="26"/>
              </w:rPr>
            </w:pPr>
          </w:p>
          <w:p w14:paraId="5BC6FBF7" w14:textId="77777777" w:rsidR="009507DF" w:rsidRDefault="009507DF" w:rsidP="00DA7258">
            <w:pPr>
              <w:spacing w:before="60"/>
              <w:ind w:left="-57" w:right="-57"/>
              <w:jc w:val="center"/>
              <w:rPr>
                <w:sz w:val="26"/>
                <w:szCs w:val="26"/>
              </w:rPr>
            </w:pPr>
          </w:p>
        </w:tc>
        <w:tc>
          <w:tcPr>
            <w:tcW w:w="4977" w:type="dxa"/>
            <w:vAlign w:val="center"/>
          </w:tcPr>
          <w:p w14:paraId="7BBD1987" w14:textId="77777777" w:rsidR="009507DF" w:rsidRDefault="009507DF" w:rsidP="00DA7258">
            <w:pPr>
              <w:ind w:left="-57" w:right="-57"/>
              <w:jc w:val="center"/>
              <w:rPr>
                <w:sz w:val="26"/>
                <w:szCs w:val="26"/>
              </w:rPr>
            </w:pPr>
          </w:p>
          <w:p w14:paraId="20895857" w14:textId="77777777" w:rsidR="009507DF" w:rsidRDefault="009507DF" w:rsidP="00DA7258">
            <w:pPr>
              <w:ind w:left="-57" w:right="-57"/>
              <w:jc w:val="center"/>
              <w:rPr>
                <w:sz w:val="26"/>
                <w:szCs w:val="26"/>
              </w:rPr>
            </w:pPr>
          </w:p>
          <w:p w14:paraId="500EC4AA" w14:textId="77777777" w:rsidR="009507DF" w:rsidRDefault="009507DF" w:rsidP="00DA7258">
            <w:pPr>
              <w:ind w:left="-57" w:right="-57"/>
              <w:jc w:val="center"/>
              <w:rPr>
                <w:sz w:val="26"/>
                <w:szCs w:val="26"/>
              </w:rPr>
            </w:pPr>
          </w:p>
          <w:p w14:paraId="619B9D66" w14:textId="77777777" w:rsidR="009507DF" w:rsidRDefault="009507DF" w:rsidP="00DA7258">
            <w:pPr>
              <w:ind w:left="-57" w:right="-57"/>
              <w:jc w:val="center"/>
              <w:rPr>
                <w:sz w:val="26"/>
                <w:szCs w:val="26"/>
              </w:rPr>
            </w:pPr>
          </w:p>
          <w:p w14:paraId="29F2449F" w14:textId="77777777" w:rsidR="009507DF" w:rsidRDefault="009507DF" w:rsidP="00DA7258">
            <w:pPr>
              <w:ind w:left="-57" w:right="-57"/>
              <w:jc w:val="center"/>
              <w:rPr>
                <w:sz w:val="26"/>
                <w:szCs w:val="26"/>
              </w:rPr>
            </w:pPr>
          </w:p>
        </w:tc>
      </w:tr>
    </w:tbl>
    <w:p w14:paraId="6F009497" w14:textId="77777777" w:rsidR="009507DF" w:rsidRDefault="009507DF" w:rsidP="00DA7258">
      <w:pPr>
        <w:rPr>
          <w:sz w:val="24"/>
          <w:szCs w:val="24"/>
        </w:rPr>
      </w:pPr>
    </w:p>
    <w:sectPr w:rsidR="009507DF">
      <w:footerReference w:type="even" r:id="rId17"/>
      <w:headerReference w:type="first" r:id="rId18"/>
      <w:footerReference w:type="first" r:id="rId19"/>
      <w:pgSz w:w="11907" w:h="16839"/>
      <w:pgMar w:top="893" w:right="1138" w:bottom="994" w:left="1411" w:header="144" w:footer="28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2" w:author="Admin" w:date="2024-03-10T21:11:00Z" w:initials="A">
    <w:p w14:paraId="3DB33A14" w14:textId="373B7EFB" w:rsidR="00047B91" w:rsidRDefault="00047B91">
      <w:pPr>
        <w:pStyle w:val="VnbanChuthich"/>
      </w:pPr>
      <w:r>
        <w:rPr>
          <w:rStyle w:val="ThamchiuChuthich"/>
        </w:rPr>
        <w:annotationRef/>
      </w:r>
      <w:r>
        <w:t>Điền thông tin 1 trong 2 đứa</w:t>
      </w:r>
    </w:p>
  </w:comment>
  <w:comment w:id="153" w:author="Admin" w:date="2024-03-10T21:23:00Z" w:initials="A">
    <w:p w14:paraId="78D58DAC" w14:textId="4BAE51FF" w:rsidR="00B97C87" w:rsidRDefault="00B97C87">
      <w:pPr>
        <w:pStyle w:val="VnbanChuthich"/>
      </w:pPr>
      <w:r>
        <w:rPr>
          <w:rStyle w:val="ThamchiuChuthich"/>
        </w:rPr>
        <w:annotationRef/>
      </w:r>
      <w:r>
        <w:t>Tìm tài liệu trích dẫn ưu tiên các tài liệu thừ năm 2020-2024</w:t>
      </w:r>
    </w:p>
  </w:comment>
  <w:comment w:id="171" w:author="Admin" w:date="2024-03-10T21:27:00Z" w:initials="A">
    <w:p w14:paraId="282E78A1" w14:textId="67D67792" w:rsidR="00B97C87" w:rsidRDefault="00B97C87">
      <w:pPr>
        <w:pStyle w:val="VnbanChuthich"/>
      </w:pPr>
      <w:r>
        <w:rPr>
          <w:rStyle w:val="ThamchiuChuthich"/>
        </w:rPr>
        <w:annotationRef/>
      </w:r>
      <w:r>
        <w:t>Chỗ này nên sử dụng phương pháp tán xạ reflectance</w:t>
      </w:r>
    </w:p>
  </w:comment>
  <w:comment w:id="187" w:author="Admin" w:date="2024-03-10T21:28:00Z" w:initials="A">
    <w:p w14:paraId="05F73164" w14:textId="0A34E546" w:rsidR="00B97C87" w:rsidRDefault="00B97C87">
      <w:pPr>
        <w:pStyle w:val="VnbanChuthich"/>
      </w:pPr>
      <w:r>
        <w:rPr>
          <w:rStyle w:val="ThamchiuChuthich"/>
        </w:rPr>
        <w:annotationRef/>
      </w:r>
      <w:r>
        <w:t>Số này ở đâu ra?</w:t>
      </w:r>
    </w:p>
  </w:comment>
  <w:comment w:id="203" w:author="Admin" w:date="2024-03-10T21:28:00Z" w:initials="A">
    <w:p w14:paraId="6729F4B1" w14:textId="4D4CB0E5" w:rsidR="00B97C87" w:rsidRDefault="00B97C87">
      <w:pPr>
        <w:pStyle w:val="VnbanChuthich"/>
      </w:pPr>
      <w:r>
        <w:rPr>
          <w:rStyle w:val="ThamchiuChuthich"/>
        </w:rPr>
        <w:annotationRef/>
      </w:r>
      <w:r>
        <w:t>Phù hộp với cái gì?</w:t>
      </w:r>
    </w:p>
  </w:comment>
  <w:comment w:id="223" w:author="Admin" w:date="2024-03-10T21:30:00Z" w:initials="A">
    <w:p w14:paraId="047E0B38" w14:textId="22BD2A0C" w:rsidR="00B97C87" w:rsidRDefault="00B97C87">
      <w:pPr>
        <w:pStyle w:val="VnbanChuthich"/>
      </w:pPr>
      <w:r>
        <w:rPr>
          <w:rStyle w:val="ThamchiuChuthich"/>
        </w:rPr>
        <w:annotationRef/>
      </w:r>
      <w:r>
        <w:t>Nên là tán xạ</w:t>
      </w:r>
    </w:p>
  </w:comment>
  <w:comment w:id="240" w:author="Admin" w:date="2024-03-10T21:35:00Z" w:initials="A">
    <w:p w14:paraId="226118BB" w14:textId="6E7AE571" w:rsidR="00DF47B3" w:rsidRDefault="00DF47B3">
      <w:pPr>
        <w:pStyle w:val="VnbanChuthich"/>
      </w:pPr>
      <w:r>
        <w:rPr>
          <w:rStyle w:val="ThamchiuChuthich"/>
        </w:rPr>
        <w:annotationRef/>
      </w:r>
      <w:r>
        <w:t>??</w:t>
      </w:r>
    </w:p>
  </w:comment>
  <w:comment w:id="267" w:author="Admin" w:date="2024-03-10T21:35:00Z" w:initials="A">
    <w:p w14:paraId="7BC12040" w14:textId="35D36284" w:rsidR="00DF47B3" w:rsidRDefault="00DF47B3">
      <w:pPr>
        <w:pStyle w:val="VnbanChuthich"/>
      </w:pPr>
      <w:r>
        <w:rPr>
          <w:rStyle w:val="ThamchiuChuthich"/>
        </w:rPr>
        <w:annotationRef/>
      </w:r>
      <w:r>
        <w:t>Trích dẫn</w:t>
      </w:r>
    </w:p>
  </w:comment>
  <w:comment w:id="243" w:author="Admin" w:date="2024-03-10T21:35:00Z" w:initials="A">
    <w:p w14:paraId="097743E3" w14:textId="1F607473" w:rsidR="00DF47B3" w:rsidRDefault="00DF47B3">
      <w:pPr>
        <w:pStyle w:val="VnbanChuthich"/>
      </w:pPr>
      <w:r>
        <w:rPr>
          <w:rStyle w:val="ThamchiuChuthich"/>
        </w:rPr>
        <w:annotationRef/>
      </w:r>
      <w:r>
        <w:t>Chỗ này viết lại không cần chia thành các mục nhỏ mà chia thành các đoạn là được.</w:t>
      </w:r>
    </w:p>
  </w:comment>
  <w:comment w:id="410" w:author="Admin" w:date="2024-03-10T21:36:00Z" w:initials="A">
    <w:p w14:paraId="52601F9E" w14:textId="4723142A" w:rsidR="00DF47B3" w:rsidRDefault="00DF47B3">
      <w:pPr>
        <w:pStyle w:val="VnbanChuthich"/>
      </w:pPr>
      <w:r>
        <w:rPr>
          <w:rStyle w:val="ThamchiuChuthich"/>
        </w:rPr>
        <w:annotationRef/>
      </w:r>
      <w:r>
        <w:t>Bổ sung TLTk khoảng 6-7 tài liệu ưu tiên từ năm 2020-2024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B33A14" w15:done="1"/>
  <w15:commentEx w15:paraId="78D58DAC" w15:done="0"/>
  <w15:commentEx w15:paraId="282E78A1" w15:done="1"/>
  <w15:commentEx w15:paraId="05F73164" w15:done="0"/>
  <w15:commentEx w15:paraId="6729F4B1" w15:done="1"/>
  <w15:commentEx w15:paraId="047E0B38" w15:done="1"/>
  <w15:commentEx w15:paraId="226118BB" w15:done="0"/>
  <w15:commentEx w15:paraId="7BC12040" w15:done="1"/>
  <w15:commentEx w15:paraId="097743E3" w15:done="0"/>
  <w15:commentEx w15:paraId="52601F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95F84A1">
    <w16cex:extLst>
      <w16:ext w16:uri="{CE6994B0-6A32-4C9F-8C6B-6E91EDA988CE}">
        <cr:reactions xmlns:cr="http://schemas.microsoft.com/office/comments/2020/reactions">
          <cr:reaction reactionType="1">
            <cr:reactionInfo dateUtc="2024-03-13T14:49:38Z">
              <cr:user userId="0b829e29b90a2486" userProvider="Windows Live" userName="Duy Khanh Nguyễ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B33A14" w16cid:durableId="1F31E110"/>
  <w16cid:commentId w16cid:paraId="78D58DAC" w16cid:durableId="4DE67966"/>
  <w16cid:commentId w16cid:paraId="282E78A1" w16cid:durableId="595F84A1"/>
  <w16cid:commentId w16cid:paraId="05F73164" w16cid:durableId="17225A83"/>
  <w16cid:commentId w16cid:paraId="6729F4B1" w16cid:durableId="0899657D"/>
  <w16cid:commentId w16cid:paraId="047E0B38" w16cid:durableId="7E026284"/>
  <w16cid:commentId w16cid:paraId="226118BB" w16cid:durableId="6FC95F48"/>
  <w16cid:commentId w16cid:paraId="7BC12040" w16cid:durableId="7230A5EA"/>
  <w16cid:commentId w16cid:paraId="097743E3" w16cid:durableId="4A8C5E3E"/>
  <w16cid:commentId w16cid:paraId="52601F9E" w16cid:durableId="2400E3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F63E1" w14:textId="77777777" w:rsidR="00EE0D9D" w:rsidRDefault="00EE0D9D">
      <w:r>
        <w:separator/>
      </w:r>
    </w:p>
  </w:endnote>
  <w:endnote w:type="continuationSeparator" w:id="0">
    <w:p w14:paraId="572A813F" w14:textId="77777777" w:rsidR="00EE0D9D" w:rsidRDefault="00EE0D9D">
      <w:r>
        <w:continuationSeparator/>
      </w:r>
    </w:p>
  </w:endnote>
  <w:endnote w:type="continuationNotice" w:id="1">
    <w:p w14:paraId="51E27BDA" w14:textId="77777777" w:rsidR="00EE0D9D" w:rsidRDefault="00EE0D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Quattrocento Sans">
    <w:charset w:val="00"/>
    <w:family w:val="swiss"/>
    <w:pitch w:val="variable"/>
    <w:sig w:usb0="800000BF" w:usb1="4000005B" w:usb2="00000000" w:usb3="00000000" w:csb0="00000001"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4A6F" w14:textId="77777777" w:rsidR="009507DF" w:rsidRDefault="00BA1DC2">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end"/>
    </w:r>
  </w:p>
  <w:p w14:paraId="033034A8" w14:textId="77777777" w:rsidR="009507DF" w:rsidRDefault="009507D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D0C07" w14:textId="77777777" w:rsidR="009507DF" w:rsidRDefault="009507DF">
    <w:pPr>
      <w:widowControl w:val="0"/>
      <w:pBdr>
        <w:top w:val="nil"/>
        <w:left w:val="nil"/>
        <w:bottom w:val="nil"/>
        <w:right w:val="nil"/>
        <w:between w:val="nil"/>
      </w:pBdr>
      <w:spacing w:line="276" w:lineRule="auto"/>
      <w:rPr>
        <w:color w:val="000000"/>
        <w:sz w:val="4"/>
        <w:szCs w:val="4"/>
      </w:rPr>
    </w:pPr>
  </w:p>
  <w:tbl>
    <w:tblPr>
      <w:tblW w:w="9571"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992"/>
      <w:gridCol w:w="8579"/>
    </w:tblGrid>
    <w:tr w:rsidR="009507DF" w14:paraId="31BD347D" w14:textId="77777777">
      <w:tc>
        <w:tcPr>
          <w:tcW w:w="992" w:type="dxa"/>
        </w:tcPr>
        <w:p w14:paraId="33C31CEB" w14:textId="77777777" w:rsidR="009507DF" w:rsidRDefault="009507DF">
          <w:pPr>
            <w:pBdr>
              <w:top w:val="nil"/>
              <w:left w:val="nil"/>
              <w:bottom w:val="nil"/>
              <w:right w:val="nil"/>
              <w:between w:val="nil"/>
            </w:pBdr>
            <w:jc w:val="right"/>
            <w:rPr>
              <w:color w:val="4F81BD"/>
            </w:rPr>
          </w:pPr>
        </w:p>
      </w:tc>
      <w:tc>
        <w:tcPr>
          <w:tcW w:w="8579" w:type="dxa"/>
        </w:tcPr>
        <w:p w14:paraId="5F393BEF" w14:textId="77777777" w:rsidR="009507DF" w:rsidRDefault="009507DF">
          <w:pPr>
            <w:pBdr>
              <w:top w:val="nil"/>
              <w:left w:val="nil"/>
              <w:bottom w:val="nil"/>
              <w:right w:val="nil"/>
              <w:between w:val="nil"/>
            </w:pBdr>
            <w:rPr>
              <w:color w:val="000000"/>
            </w:rPr>
          </w:pPr>
        </w:p>
      </w:tc>
    </w:tr>
  </w:tbl>
  <w:p w14:paraId="42937222" w14:textId="77777777" w:rsidR="009507DF" w:rsidRDefault="009507DF">
    <w:pPr>
      <w:pBdr>
        <w:top w:val="nil"/>
        <w:left w:val="nil"/>
        <w:bottom w:val="nil"/>
        <w:right w:val="nil"/>
        <w:between w:val="nil"/>
      </w:pBdr>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74383" w14:textId="77777777" w:rsidR="00EE0D9D" w:rsidRDefault="00EE0D9D">
      <w:r>
        <w:separator/>
      </w:r>
    </w:p>
  </w:footnote>
  <w:footnote w:type="continuationSeparator" w:id="0">
    <w:p w14:paraId="3C89C85F" w14:textId="77777777" w:rsidR="00EE0D9D" w:rsidRDefault="00EE0D9D">
      <w:r>
        <w:continuationSeparator/>
      </w:r>
    </w:p>
  </w:footnote>
  <w:footnote w:type="continuationNotice" w:id="1">
    <w:p w14:paraId="73D73FAC" w14:textId="77777777" w:rsidR="00EE0D9D" w:rsidRDefault="00EE0D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566C" w14:textId="77777777" w:rsidR="009507DF" w:rsidRDefault="009507DF">
    <w:pPr>
      <w:pBdr>
        <w:top w:val="nil"/>
        <w:left w:val="nil"/>
        <w:bottom w:val="nil"/>
        <w:right w:val="nil"/>
        <w:between w:val="nil"/>
      </w:pBdr>
      <w:rPr>
        <w:color w:val="000000"/>
      </w:rPr>
    </w:pPr>
  </w:p>
  <w:p w14:paraId="21286918" w14:textId="77777777" w:rsidR="009507DF" w:rsidRDefault="00BA1DC2">
    <w:pPr>
      <w:pBdr>
        <w:top w:val="nil"/>
        <w:left w:val="nil"/>
        <w:bottom w:val="nil"/>
        <w:right w:val="nil"/>
        <w:between w:val="nil"/>
      </w:pBdr>
      <w:rPr>
        <w:color w:val="000000"/>
        <w:sz w:val="4"/>
        <w:szCs w:val="4"/>
      </w:rPr>
    </w:pPr>
    <w:r>
      <w:rPr>
        <w:color w:val="000000"/>
      </w:rPr>
      <w:tab/>
    </w:r>
    <w:r>
      <w:rPr>
        <w:color w:val="000000"/>
        <w:sz w:val="4"/>
        <w:szCs w:val="4"/>
      </w:rPr>
      <w:tab/>
    </w:r>
    <w:r>
      <w:rPr>
        <w:color w:val="000000"/>
        <w:sz w:val="4"/>
        <w:szCs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B786F"/>
    <w:multiLevelType w:val="hybridMultilevel"/>
    <w:tmpl w:val="3CF27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E33033"/>
    <w:multiLevelType w:val="hybridMultilevel"/>
    <w:tmpl w:val="9E10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0C94"/>
    <w:multiLevelType w:val="hybridMultilevel"/>
    <w:tmpl w:val="5E900E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41A37B0"/>
    <w:multiLevelType w:val="multilevel"/>
    <w:tmpl w:val="3D8A365E"/>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B1333C9"/>
    <w:multiLevelType w:val="hybridMultilevel"/>
    <w:tmpl w:val="D9482E64"/>
    <w:lvl w:ilvl="0" w:tplc="81DC7AE6">
      <w:start w:val="1"/>
      <w:numFmt w:val="bullet"/>
      <w:lvlText w:val="-"/>
      <w:lvlJc w:val="left"/>
      <w:pPr>
        <w:ind w:left="1440" w:hanging="360"/>
      </w:pPr>
      <w:rPr>
        <w:rFonts w:ascii="Times New Roman" w:hAnsi="Times New Roman" w:hint="default"/>
        <w:vertAlign w:val="baseline"/>
      </w:rPr>
    </w:lvl>
    <w:lvl w:ilvl="1" w:tplc="6B76EEE8">
      <w:start w:val="1"/>
      <w:numFmt w:val="bullet"/>
      <w:lvlText w:val="o"/>
      <w:lvlJc w:val="left"/>
      <w:pPr>
        <w:ind w:left="2160" w:hanging="360"/>
      </w:pPr>
      <w:rPr>
        <w:rFonts w:ascii="Courier New" w:hAnsi="Courier New" w:hint="default"/>
        <w:vertAlign w:val="baseline"/>
      </w:rPr>
    </w:lvl>
    <w:lvl w:ilvl="2" w:tplc="DAD2553E">
      <w:start w:val="1"/>
      <w:numFmt w:val="bullet"/>
      <w:lvlText w:val="▪"/>
      <w:lvlJc w:val="left"/>
      <w:pPr>
        <w:ind w:left="2880" w:hanging="360"/>
      </w:pPr>
      <w:rPr>
        <w:rFonts w:ascii="Noto Sans Symbols" w:hAnsi="Noto Sans Symbols" w:hint="default"/>
        <w:vertAlign w:val="baseline"/>
      </w:rPr>
    </w:lvl>
    <w:lvl w:ilvl="3" w:tplc="89D8A602">
      <w:start w:val="1"/>
      <w:numFmt w:val="bullet"/>
      <w:lvlText w:val="●"/>
      <w:lvlJc w:val="left"/>
      <w:pPr>
        <w:ind w:left="3600" w:hanging="360"/>
      </w:pPr>
      <w:rPr>
        <w:rFonts w:ascii="Noto Sans Symbols" w:hAnsi="Noto Sans Symbols" w:hint="default"/>
        <w:vertAlign w:val="baseline"/>
      </w:rPr>
    </w:lvl>
    <w:lvl w:ilvl="4" w:tplc="1B32CA5A">
      <w:start w:val="1"/>
      <w:numFmt w:val="bullet"/>
      <w:lvlText w:val="o"/>
      <w:lvlJc w:val="left"/>
      <w:pPr>
        <w:ind w:left="4320" w:hanging="360"/>
      </w:pPr>
      <w:rPr>
        <w:rFonts w:ascii="Courier New" w:hAnsi="Courier New" w:hint="default"/>
        <w:vertAlign w:val="baseline"/>
      </w:rPr>
    </w:lvl>
    <w:lvl w:ilvl="5" w:tplc="88F6CB80">
      <w:start w:val="1"/>
      <w:numFmt w:val="bullet"/>
      <w:lvlText w:val="▪"/>
      <w:lvlJc w:val="left"/>
      <w:pPr>
        <w:ind w:left="5040" w:hanging="360"/>
      </w:pPr>
      <w:rPr>
        <w:rFonts w:ascii="Noto Sans Symbols" w:hAnsi="Noto Sans Symbols" w:hint="default"/>
        <w:vertAlign w:val="baseline"/>
      </w:rPr>
    </w:lvl>
    <w:lvl w:ilvl="6" w:tplc="6F684060">
      <w:start w:val="1"/>
      <w:numFmt w:val="bullet"/>
      <w:lvlText w:val="●"/>
      <w:lvlJc w:val="left"/>
      <w:pPr>
        <w:ind w:left="5760" w:hanging="360"/>
      </w:pPr>
      <w:rPr>
        <w:rFonts w:ascii="Noto Sans Symbols" w:hAnsi="Noto Sans Symbols" w:hint="default"/>
        <w:vertAlign w:val="baseline"/>
      </w:rPr>
    </w:lvl>
    <w:lvl w:ilvl="7" w:tplc="EE361D56">
      <w:start w:val="1"/>
      <w:numFmt w:val="bullet"/>
      <w:lvlText w:val="o"/>
      <w:lvlJc w:val="left"/>
      <w:pPr>
        <w:ind w:left="6480" w:hanging="360"/>
      </w:pPr>
      <w:rPr>
        <w:rFonts w:ascii="Courier New" w:hAnsi="Courier New" w:hint="default"/>
        <w:vertAlign w:val="baseline"/>
      </w:rPr>
    </w:lvl>
    <w:lvl w:ilvl="8" w:tplc="E2E63298">
      <w:start w:val="1"/>
      <w:numFmt w:val="bullet"/>
      <w:lvlText w:val="▪"/>
      <w:lvlJc w:val="left"/>
      <w:pPr>
        <w:ind w:left="7200" w:hanging="360"/>
      </w:pPr>
      <w:rPr>
        <w:rFonts w:ascii="Noto Sans Symbols" w:hAnsi="Noto Sans Symbols" w:hint="default"/>
        <w:vertAlign w:val="baseline"/>
      </w:rPr>
    </w:lvl>
  </w:abstractNum>
  <w:abstractNum w:abstractNumId="5" w15:restartNumberingAfterBreak="0">
    <w:nsid w:val="4A3D500C"/>
    <w:multiLevelType w:val="hybridMultilevel"/>
    <w:tmpl w:val="1FB23F0C"/>
    <w:lvl w:ilvl="0" w:tplc="B18E389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72730"/>
    <w:multiLevelType w:val="multilevel"/>
    <w:tmpl w:val="3CC82B3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6A32476C"/>
    <w:multiLevelType w:val="hybridMultilevel"/>
    <w:tmpl w:val="9ADC6C92"/>
    <w:lvl w:ilvl="0" w:tplc="B18E389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36061520">
    <w:abstractNumId w:val="3"/>
  </w:num>
  <w:num w:numId="2" w16cid:durableId="19934268">
    <w:abstractNumId w:val="4"/>
  </w:num>
  <w:num w:numId="3" w16cid:durableId="411782839">
    <w:abstractNumId w:val="6"/>
  </w:num>
  <w:num w:numId="4" w16cid:durableId="1931308095">
    <w:abstractNumId w:val="0"/>
  </w:num>
  <w:num w:numId="5" w16cid:durableId="174541598">
    <w:abstractNumId w:val="1"/>
  </w:num>
  <w:num w:numId="6" w16cid:durableId="701903050">
    <w:abstractNumId w:val="7"/>
  </w:num>
  <w:num w:numId="7" w16cid:durableId="1469857491">
    <w:abstractNumId w:val="2"/>
  </w:num>
  <w:num w:numId="8" w16cid:durableId="158329774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ễn Duy Khanh">
    <w15:presenceInfo w15:providerId="AD" w15:userId="S::21520979@ms.uit.edu.vn::34451410-e306-4e9d-b4f2-59042a805b6b"/>
  </w15:person>
  <w15:person w15:author="Duy Khanh Nguyễn">
    <w15:presenceInfo w15:providerId="Windows Live" w15:userId="0b829e29b90a2486"/>
  </w15:person>
  <w15:person w15:author="Admin">
    <w15:presenceInfo w15:providerId="Windows Live" w15:userId="3d53aaa6eda9c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7DF"/>
    <w:rsid w:val="00047B91"/>
    <w:rsid w:val="00097574"/>
    <w:rsid w:val="000B44AD"/>
    <w:rsid w:val="00135ECC"/>
    <w:rsid w:val="00175FE3"/>
    <w:rsid w:val="001B3B33"/>
    <w:rsid w:val="001D653E"/>
    <w:rsid w:val="00273A35"/>
    <w:rsid w:val="00342717"/>
    <w:rsid w:val="00437DC5"/>
    <w:rsid w:val="00465E48"/>
    <w:rsid w:val="004A718E"/>
    <w:rsid w:val="004B2E9E"/>
    <w:rsid w:val="005014C3"/>
    <w:rsid w:val="0050722A"/>
    <w:rsid w:val="0053790A"/>
    <w:rsid w:val="0059243B"/>
    <w:rsid w:val="005A057A"/>
    <w:rsid w:val="005F75D5"/>
    <w:rsid w:val="00610869"/>
    <w:rsid w:val="00615EF5"/>
    <w:rsid w:val="00625472"/>
    <w:rsid w:val="0064185F"/>
    <w:rsid w:val="006C4CF1"/>
    <w:rsid w:val="006E0F5E"/>
    <w:rsid w:val="00734C6C"/>
    <w:rsid w:val="00774B91"/>
    <w:rsid w:val="00780324"/>
    <w:rsid w:val="00787FFA"/>
    <w:rsid w:val="007A496A"/>
    <w:rsid w:val="00852268"/>
    <w:rsid w:val="008B31C3"/>
    <w:rsid w:val="008C2D4B"/>
    <w:rsid w:val="008C6507"/>
    <w:rsid w:val="008C72DD"/>
    <w:rsid w:val="00906097"/>
    <w:rsid w:val="00933C65"/>
    <w:rsid w:val="009507DF"/>
    <w:rsid w:val="00A52722"/>
    <w:rsid w:val="00A842E8"/>
    <w:rsid w:val="00A847B8"/>
    <w:rsid w:val="00AB076D"/>
    <w:rsid w:val="00AC0BCF"/>
    <w:rsid w:val="00B041B1"/>
    <w:rsid w:val="00B06239"/>
    <w:rsid w:val="00B26AC0"/>
    <w:rsid w:val="00B428C8"/>
    <w:rsid w:val="00B466A3"/>
    <w:rsid w:val="00B806C9"/>
    <w:rsid w:val="00B97C87"/>
    <w:rsid w:val="00BA1DC2"/>
    <w:rsid w:val="00BA7A7E"/>
    <w:rsid w:val="00BB397C"/>
    <w:rsid w:val="00BD0B4E"/>
    <w:rsid w:val="00BD7B6F"/>
    <w:rsid w:val="00C246DA"/>
    <w:rsid w:val="00C279B0"/>
    <w:rsid w:val="00C33A70"/>
    <w:rsid w:val="00C36215"/>
    <w:rsid w:val="00C62268"/>
    <w:rsid w:val="00C86FA4"/>
    <w:rsid w:val="00C93E42"/>
    <w:rsid w:val="00D0307F"/>
    <w:rsid w:val="00D10A4A"/>
    <w:rsid w:val="00D16FAE"/>
    <w:rsid w:val="00D22046"/>
    <w:rsid w:val="00D3019E"/>
    <w:rsid w:val="00D44E8E"/>
    <w:rsid w:val="00D46EB8"/>
    <w:rsid w:val="00D71144"/>
    <w:rsid w:val="00D777CE"/>
    <w:rsid w:val="00D815D3"/>
    <w:rsid w:val="00DA7258"/>
    <w:rsid w:val="00DB2B89"/>
    <w:rsid w:val="00DD3A38"/>
    <w:rsid w:val="00DF47B3"/>
    <w:rsid w:val="00E07C69"/>
    <w:rsid w:val="00E336C6"/>
    <w:rsid w:val="00E750B2"/>
    <w:rsid w:val="00EC3A90"/>
    <w:rsid w:val="00ED04F6"/>
    <w:rsid w:val="00ED27D0"/>
    <w:rsid w:val="00ED382D"/>
    <w:rsid w:val="00EE0D9D"/>
    <w:rsid w:val="00F018DB"/>
    <w:rsid w:val="00F20490"/>
    <w:rsid w:val="00F54C86"/>
    <w:rsid w:val="00F57CC0"/>
    <w:rsid w:val="00F84576"/>
    <w:rsid w:val="00FC54D5"/>
    <w:rsid w:val="00FD160C"/>
    <w:rsid w:val="00FD3525"/>
    <w:rsid w:val="02948D17"/>
    <w:rsid w:val="03871A59"/>
    <w:rsid w:val="0B09FB62"/>
    <w:rsid w:val="0B92DE92"/>
    <w:rsid w:val="0E01795A"/>
    <w:rsid w:val="0EF1DF1B"/>
    <w:rsid w:val="0F133398"/>
    <w:rsid w:val="10BF0C2B"/>
    <w:rsid w:val="11AD4793"/>
    <w:rsid w:val="11FA8D7F"/>
    <w:rsid w:val="19C07DDD"/>
    <w:rsid w:val="1C6A404F"/>
    <w:rsid w:val="2467CC8A"/>
    <w:rsid w:val="266CC077"/>
    <w:rsid w:val="27CEF873"/>
    <w:rsid w:val="27EBE5BC"/>
    <w:rsid w:val="28B015D0"/>
    <w:rsid w:val="29C8B81D"/>
    <w:rsid w:val="2A81B262"/>
    <w:rsid w:val="2D2FEEFE"/>
    <w:rsid w:val="34A0EE4B"/>
    <w:rsid w:val="3872451A"/>
    <w:rsid w:val="3A36F196"/>
    <w:rsid w:val="3B284FCF"/>
    <w:rsid w:val="3FBD7683"/>
    <w:rsid w:val="40EB85A2"/>
    <w:rsid w:val="40EE8C82"/>
    <w:rsid w:val="446CED06"/>
    <w:rsid w:val="4493810C"/>
    <w:rsid w:val="47FFEA2A"/>
    <w:rsid w:val="49C5E0FB"/>
    <w:rsid w:val="4C085767"/>
    <w:rsid w:val="4D551436"/>
    <w:rsid w:val="4DAD7CB1"/>
    <w:rsid w:val="4F49BF7E"/>
    <w:rsid w:val="575B5423"/>
    <w:rsid w:val="57E388C7"/>
    <w:rsid w:val="5D595941"/>
    <w:rsid w:val="5E98559E"/>
    <w:rsid w:val="60D3C8F1"/>
    <w:rsid w:val="60E61A2D"/>
    <w:rsid w:val="62F23B92"/>
    <w:rsid w:val="6312BD68"/>
    <w:rsid w:val="649FD836"/>
    <w:rsid w:val="6741BE1E"/>
    <w:rsid w:val="6ECE5547"/>
    <w:rsid w:val="71A6C160"/>
    <w:rsid w:val="79E3F9CD"/>
    <w:rsid w:val="7A51086F"/>
    <w:rsid w:val="7F3AE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1FE5"/>
  <w15:docId w15:val="{C63884CA-9B9E-42B0-B8EF-C78EAB6F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widowControl w:val="0"/>
      <w:ind w:right="-242"/>
      <w:outlineLvl w:val="0"/>
    </w:pPr>
    <w:rPr>
      <w:b/>
      <w:color w:val="0000FF"/>
      <w:sz w:val="28"/>
      <w:szCs w:val="28"/>
    </w:rPr>
  </w:style>
  <w:style w:type="paragraph" w:styleId="u2">
    <w:name w:val="heading 2"/>
    <w:basedOn w:val="Binhthng"/>
    <w:next w:val="Binhthng"/>
    <w:uiPriority w:val="9"/>
    <w:unhideWhenUsed/>
    <w:qFormat/>
    <w:pPr>
      <w:keepNext/>
      <w:ind w:right="-422"/>
      <w:jc w:val="center"/>
      <w:outlineLvl w:val="1"/>
    </w:pPr>
    <w:rPr>
      <w:b/>
      <w:i/>
      <w:color w:val="800000"/>
      <w:sz w:val="28"/>
      <w:szCs w:val="28"/>
    </w:rPr>
  </w:style>
  <w:style w:type="paragraph" w:styleId="u3">
    <w:name w:val="heading 3"/>
    <w:basedOn w:val="Binhthng"/>
    <w:next w:val="Binhthng"/>
    <w:uiPriority w:val="9"/>
    <w:unhideWhenUsed/>
    <w:qFormat/>
    <w:pPr>
      <w:keepNext/>
      <w:widowControl w:val="0"/>
      <w:ind w:right="3124"/>
      <w:outlineLvl w:val="2"/>
    </w:pPr>
    <w:rPr>
      <w:b/>
      <w:color w:val="0000FF"/>
      <w:sz w:val="26"/>
      <w:szCs w:val="26"/>
    </w:rPr>
  </w:style>
  <w:style w:type="paragraph" w:styleId="u4">
    <w:name w:val="heading 4"/>
    <w:basedOn w:val="Binhthng"/>
    <w:next w:val="Binhthng"/>
    <w:uiPriority w:val="9"/>
    <w:semiHidden/>
    <w:unhideWhenUsed/>
    <w:qFormat/>
    <w:pPr>
      <w:keepNext/>
      <w:widowControl w:val="0"/>
      <w:jc w:val="right"/>
      <w:outlineLvl w:val="3"/>
    </w:pPr>
    <w:rPr>
      <w:b/>
      <w:color w:val="008080"/>
      <w:sz w:val="28"/>
      <w:szCs w:val="28"/>
    </w:rPr>
  </w:style>
  <w:style w:type="paragraph" w:styleId="u5">
    <w:name w:val="heading 5"/>
    <w:basedOn w:val="Binhthng"/>
    <w:next w:val="Binhthng"/>
    <w:uiPriority w:val="9"/>
    <w:semiHidden/>
    <w:unhideWhenUsed/>
    <w:qFormat/>
    <w:pPr>
      <w:keepNext/>
      <w:widowControl w:val="0"/>
      <w:jc w:val="center"/>
      <w:outlineLvl w:val="4"/>
    </w:pPr>
    <w:rPr>
      <w:rFonts w:ascii="Arial" w:eastAsia="Arial" w:hAnsi="Arial" w:cs="Arial"/>
      <w:b/>
    </w:rPr>
  </w:style>
  <w:style w:type="paragraph" w:styleId="u6">
    <w:name w:val="heading 6"/>
    <w:basedOn w:val="Binhthng"/>
    <w:next w:val="Binhthng"/>
    <w:uiPriority w:val="9"/>
    <w:semiHidden/>
    <w:unhideWhenUsed/>
    <w:qFormat/>
    <w:pPr>
      <w:keepNext/>
      <w:widowControl w:val="0"/>
      <w:ind w:right="3124"/>
      <w:outlineLvl w:val="5"/>
    </w:pPr>
    <w:rPr>
      <w:rFonts w:ascii="Arial" w:eastAsia="Arial" w:hAnsi="Arial" w:cs="Arial"/>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paragraph" w:styleId="oancuaDanhsach">
    <w:name w:val="List Paragraph"/>
    <w:basedOn w:val="Binhthng"/>
    <w:uiPriority w:val="34"/>
    <w:qFormat/>
    <w:rsid w:val="00FD3525"/>
    <w:pPr>
      <w:spacing w:beforeAutospacing="1" w:afterAutospacing="1" w:line="360" w:lineRule="auto"/>
      <w:ind w:left="720" w:hanging="360"/>
      <w:contextualSpacing/>
    </w:pPr>
    <w:rPr>
      <w:rFonts w:eastAsiaTheme="minorHAnsi" w:cstheme="minorBidi"/>
      <w:kern w:val="2"/>
      <w:sz w:val="28"/>
      <w:szCs w:val="22"/>
      <w14:ligatures w14:val="standardContextual"/>
    </w:rPr>
  </w:style>
  <w:style w:type="table" w:styleId="LiBang">
    <w:name w:val="Table Grid"/>
    <w:basedOn w:val="BangThngthng"/>
    <w:uiPriority w:val="39"/>
    <w:rsid w:val="00FD3525"/>
    <w:pPr>
      <w:spacing w:beforeAutospacing="1" w:afterAutospacing="1"/>
      <w:ind w:left="720" w:hanging="360"/>
    </w:pPr>
    <w:rPr>
      <w:rFonts w:eastAsiaTheme="minorHAnsi" w:cstheme="minorBidi"/>
      <w:kern w:val="2"/>
      <w:sz w:val="28"/>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047B91"/>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47B91"/>
    <w:rPr>
      <w:rFonts w:ascii="Segoe UI" w:hAnsi="Segoe UI" w:cs="Segoe UI"/>
      <w:sz w:val="18"/>
      <w:szCs w:val="18"/>
    </w:rPr>
  </w:style>
  <w:style w:type="character" w:styleId="ThamchiuChuthich">
    <w:name w:val="annotation reference"/>
    <w:basedOn w:val="Phngmcinhcuaoanvn"/>
    <w:uiPriority w:val="99"/>
    <w:semiHidden/>
    <w:unhideWhenUsed/>
    <w:rsid w:val="00047B91"/>
    <w:rPr>
      <w:sz w:val="16"/>
      <w:szCs w:val="16"/>
    </w:rPr>
  </w:style>
  <w:style w:type="paragraph" w:styleId="VnbanChuthich">
    <w:name w:val="annotation text"/>
    <w:basedOn w:val="Binhthng"/>
    <w:link w:val="VnbanChuthichChar"/>
    <w:uiPriority w:val="99"/>
    <w:semiHidden/>
    <w:unhideWhenUsed/>
    <w:rsid w:val="00047B91"/>
  </w:style>
  <w:style w:type="character" w:customStyle="1" w:styleId="VnbanChuthichChar">
    <w:name w:val="Văn bản Chú thích Char"/>
    <w:basedOn w:val="Phngmcinhcuaoanvn"/>
    <w:link w:val="VnbanChuthich"/>
    <w:uiPriority w:val="99"/>
    <w:semiHidden/>
    <w:rsid w:val="00047B91"/>
  </w:style>
  <w:style w:type="paragraph" w:styleId="ChuChuthich">
    <w:name w:val="annotation subject"/>
    <w:basedOn w:val="VnbanChuthich"/>
    <w:next w:val="VnbanChuthich"/>
    <w:link w:val="ChuChuthichChar"/>
    <w:uiPriority w:val="99"/>
    <w:semiHidden/>
    <w:unhideWhenUsed/>
    <w:rsid w:val="00047B91"/>
    <w:rPr>
      <w:b/>
      <w:bCs/>
    </w:rPr>
  </w:style>
  <w:style w:type="character" w:customStyle="1" w:styleId="ChuChuthichChar">
    <w:name w:val="Chủ đề Chú thích Char"/>
    <w:basedOn w:val="VnbanChuthichChar"/>
    <w:link w:val="ChuChuthich"/>
    <w:uiPriority w:val="99"/>
    <w:semiHidden/>
    <w:rsid w:val="00047B91"/>
    <w:rPr>
      <w:b/>
      <w:bCs/>
    </w:rPr>
  </w:style>
  <w:style w:type="paragraph" w:styleId="Duytlai">
    <w:name w:val="Revision"/>
    <w:hidden/>
    <w:uiPriority w:val="99"/>
    <w:semiHidden/>
    <w:rsid w:val="00D0307F"/>
  </w:style>
  <w:style w:type="paragraph" w:styleId="inh-zcuaBiumu">
    <w:name w:val="HTML Top of Form"/>
    <w:basedOn w:val="Binhthng"/>
    <w:next w:val="Binhthng"/>
    <w:link w:val="inh-zcuaBiumuChar"/>
    <w:hidden/>
    <w:uiPriority w:val="99"/>
    <w:semiHidden/>
    <w:unhideWhenUsed/>
    <w:rsid w:val="00AC0BCF"/>
    <w:pPr>
      <w:pBdr>
        <w:bottom w:val="single" w:sz="6" w:space="1" w:color="auto"/>
      </w:pBdr>
      <w:jc w:val="center"/>
    </w:pPr>
    <w:rPr>
      <w:rFonts w:ascii="Arial" w:hAnsi="Arial" w:cs="Arial"/>
      <w:vanish/>
      <w:sz w:val="16"/>
      <w:szCs w:val="16"/>
    </w:rPr>
  </w:style>
  <w:style w:type="character" w:customStyle="1" w:styleId="inh-zcuaBiumuChar">
    <w:name w:val="Đỉnh-z của Biểu mẫu Char"/>
    <w:basedOn w:val="Phngmcinhcuaoanvn"/>
    <w:link w:val="inh-zcuaBiumu"/>
    <w:uiPriority w:val="99"/>
    <w:semiHidden/>
    <w:rsid w:val="00AC0BCF"/>
    <w:rPr>
      <w:rFonts w:ascii="Arial" w:hAnsi="Arial" w:cs="Arial"/>
      <w:vanish/>
      <w:sz w:val="16"/>
      <w:szCs w:val="16"/>
    </w:rPr>
  </w:style>
  <w:style w:type="paragraph" w:styleId="utrang">
    <w:name w:val="header"/>
    <w:basedOn w:val="Binhthng"/>
    <w:link w:val="utrangChar"/>
    <w:uiPriority w:val="99"/>
    <w:semiHidden/>
    <w:unhideWhenUsed/>
    <w:rsid w:val="00FC54D5"/>
    <w:pPr>
      <w:tabs>
        <w:tab w:val="center" w:pos="4680"/>
        <w:tab w:val="right" w:pos="9360"/>
      </w:tabs>
    </w:pPr>
  </w:style>
  <w:style w:type="character" w:customStyle="1" w:styleId="utrangChar">
    <w:name w:val="Đầu trang Char"/>
    <w:basedOn w:val="Phngmcinhcuaoanvn"/>
    <w:link w:val="utrang"/>
    <w:uiPriority w:val="99"/>
    <w:semiHidden/>
    <w:rsid w:val="00FC54D5"/>
  </w:style>
  <w:style w:type="paragraph" w:styleId="Chntrang">
    <w:name w:val="footer"/>
    <w:basedOn w:val="Binhthng"/>
    <w:link w:val="ChntrangChar"/>
    <w:uiPriority w:val="99"/>
    <w:semiHidden/>
    <w:unhideWhenUsed/>
    <w:rsid w:val="00FC54D5"/>
    <w:pPr>
      <w:tabs>
        <w:tab w:val="center" w:pos="4680"/>
        <w:tab w:val="right" w:pos="9360"/>
      </w:tabs>
    </w:pPr>
  </w:style>
  <w:style w:type="character" w:customStyle="1" w:styleId="ChntrangChar">
    <w:name w:val="Chân trang Char"/>
    <w:basedOn w:val="Phngmcinhcuaoanvn"/>
    <w:link w:val="Chntrang"/>
    <w:uiPriority w:val="99"/>
    <w:semiHidden/>
    <w:rsid w:val="00FC5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43708">
      <w:bodyDiv w:val="1"/>
      <w:marLeft w:val="0"/>
      <w:marRight w:val="0"/>
      <w:marTop w:val="0"/>
      <w:marBottom w:val="0"/>
      <w:divBdr>
        <w:top w:val="none" w:sz="0" w:space="0" w:color="auto"/>
        <w:left w:val="none" w:sz="0" w:space="0" w:color="auto"/>
        <w:bottom w:val="none" w:sz="0" w:space="0" w:color="auto"/>
        <w:right w:val="none" w:sz="0" w:space="0" w:color="auto"/>
      </w:divBdr>
      <w:divsChild>
        <w:div w:id="2090930699">
          <w:marLeft w:val="0"/>
          <w:marRight w:val="0"/>
          <w:marTop w:val="0"/>
          <w:marBottom w:val="75"/>
          <w:divBdr>
            <w:top w:val="single" w:sz="6" w:space="4" w:color="EEEEEE"/>
            <w:left w:val="single" w:sz="6" w:space="4" w:color="EEEEEE"/>
            <w:bottom w:val="single" w:sz="6" w:space="4" w:color="EEEEEE"/>
            <w:right w:val="single" w:sz="6" w:space="4" w:color="EEEEEE"/>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BF12DD-6F87-4277-A794-A9A3055B8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1755</Words>
  <Characters>10007</Characters>
  <Application>Microsoft Office Word</Application>
  <DocSecurity>0</DocSecurity>
  <Lines>83</Lines>
  <Paragraphs>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Tuticoi</dc:creator>
  <cp:keywords/>
  <cp:lastModifiedBy>Duy Khanh Nguyễn</cp:lastModifiedBy>
  <cp:revision>4</cp:revision>
  <cp:lastPrinted>2024-04-15T00:01:00Z</cp:lastPrinted>
  <dcterms:created xsi:type="dcterms:W3CDTF">2024-04-14T11:27:00Z</dcterms:created>
  <dcterms:modified xsi:type="dcterms:W3CDTF">2024-04-25T12:55:00Z</dcterms:modified>
</cp:coreProperties>
</file>